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5B486B" w14:textId="77777777" w:rsidR="00565B43" w:rsidRPr="005E06EA" w:rsidRDefault="00565B43" w:rsidP="005E06EA">
      <w:pPr>
        <w:pStyle w:val="Ttulo1"/>
      </w:pPr>
      <w:bookmarkStart w:id="0" w:name="_Toc407744297"/>
      <w:r w:rsidRPr="005E06EA">
        <w:t>Historial de Revisiones</w:t>
      </w:r>
      <w:bookmarkEnd w:id="0"/>
    </w:p>
    <w:p w14:paraId="71F6187F" w14:textId="0B9C6CB4" w:rsidR="00565B43" w:rsidRDefault="00565B43" w:rsidP="00565B43"/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65B43" w:rsidRPr="00A52ABE" w14:paraId="44516FCE" w14:textId="77777777" w:rsidTr="00FE28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  <w:vAlign w:val="center"/>
          </w:tcPr>
          <w:p w14:paraId="0916A1FF" w14:textId="77777777" w:rsidR="00565B43" w:rsidRPr="00A52ABE" w:rsidRDefault="00565B43" w:rsidP="00FE283A">
            <w:pPr>
              <w:jc w:val="center"/>
            </w:pPr>
            <w:r w:rsidRPr="00A52ABE">
              <w:t>Historial de Revisiones</w:t>
            </w:r>
          </w:p>
        </w:tc>
      </w:tr>
      <w:tr w:rsidR="00565B43" w:rsidRPr="00A52ABE" w14:paraId="1BCE3EB1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033B0636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Versión</w:t>
            </w:r>
          </w:p>
        </w:tc>
        <w:tc>
          <w:tcPr>
            <w:tcW w:w="4414" w:type="dxa"/>
            <w:vAlign w:val="center"/>
          </w:tcPr>
          <w:p w14:paraId="0A69E6F7" w14:textId="01231ECA" w:rsidR="00565B43" w:rsidRPr="00FE283A" w:rsidRDefault="00122F87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3.0</w:t>
            </w:r>
          </w:p>
        </w:tc>
      </w:tr>
      <w:tr w:rsidR="00565B43" w:rsidRPr="00A55E20" w14:paraId="1FAE4724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5247D62C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Tema</w:t>
            </w:r>
          </w:p>
        </w:tc>
        <w:tc>
          <w:tcPr>
            <w:tcW w:w="4414" w:type="dxa"/>
            <w:vAlign w:val="center"/>
          </w:tcPr>
          <w:p w14:paraId="28F02453" w14:textId="52E6B9B2" w:rsidR="00565B43" w:rsidRPr="00FE283A" w:rsidRDefault="00565B43" w:rsidP="00FE28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Categoría de usuarios, revisión de casos de uso y alcance del proyecto</w:t>
            </w:r>
          </w:p>
        </w:tc>
      </w:tr>
      <w:tr w:rsidR="00565B43" w:rsidRPr="00A55E20" w14:paraId="2071F3B8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7BEBF263" w14:textId="77777777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Cambios realizados</w:t>
            </w:r>
          </w:p>
        </w:tc>
        <w:tc>
          <w:tcPr>
            <w:tcW w:w="4414" w:type="dxa"/>
            <w:vAlign w:val="center"/>
          </w:tcPr>
          <w:p w14:paraId="36A276F2" w14:textId="77777777" w:rsidR="00565B43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agregó el modelo de negocio del sistema</w:t>
            </w:r>
          </w:p>
          <w:p w14:paraId="497C359B" w14:textId="77777777" w:rsidR="000444D8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n-US"/>
              </w:rPr>
            </w:pPr>
            <w:r w:rsidRPr="00FE283A">
              <w:rPr>
                <w:sz w:val="20"/>
              </w:rPr>
              <w:t>Se agregó requerimiento funcional</w:t>
            </w:r>
          </w:p>
          <w:p w14:paraId="25BEB6A7" w14:textId="468A18A0" w:rsidR="000444D8" w:rsidRPr="00FE283A" w:rsidRDefault="000444D8" w:rsidP="00FE283A">
            <w:pPr>
              <w:pStyle w:val="Prrafodelista"/>
              <w:numPr>
                <w:ilvl w:val="0"/>
                <w:numId w:val="38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Se revisó la categorización de usuario</w:t>
            </w:r>
          </w:p>
        </w:tc>
      </w:tr>
      <w:tr w:rsidR="00565B43" w:rsidRPr="00A52ABE" w14:paraId="0975A6F2" w14:textId="77777777" w:rsidTr="00FE28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vAlign w:val="center"/>
          </w:tcPr>
          <w:p w14:paraId="4E9FA585" w14:textId="3D216230" w:rsidR="00565B43" w:rsidRPr="00FE283A" w:rsidRDefault="00565B43" w:rsidP="00FE283A">
            <w:pPr>
              <w:jc w:val="center"/>
              <w:rPr>
                <w:sz w:val="20"/>
              </w:rPr>
            </w:pPr>
            <w:r w:rsidRPr="00FE283A">
              <w:rPr>
                <w:sz w:val="20"/>
              </w:rPr>
              <w:t>Autores:</w:t>
            </w:r>
          </w:p>
        </w:tc>
        <w:tc>
          <w:tcPr>
            <w:tcW w:w="4414" w:type="dxa"/>
            <w:vAlign w:val="center"/>
          </w:tcPr>
          <w:p w14:paraId="274D79DC" w14:textId="0F7085CC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Jimmy</w:t>
            </w:r>
          </w:p>
          <w:p w14:paraId="6AC98F2A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Román Espinoza Axel</w:t>
            </w:r>
          </w:p>
          <w:p w14:paraId="55BE3E95" w14:textId="77777777" w:rsidR="00565B43" w:rsidRPr="00FE283A" w:rsidRDefault="00565B43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 xml:space="preserve">Duarte </w:t>
            </w:r>
            <w:r w:rsidR="000C63A4" w:rsidRPr="00FE283A">
              <w:rPr>
                <w:sz w:val="20"/>
              </w:rPr>
              <w:t>Brayam</w:t>
            </w:r>
          </w:p>
          <w:p w14:paraId="5D9DCAB0" w14:textId="38E5B618" w:rsidR="000C63A4" w:rsidRPr="00FE283A" w:rsidRDefault="000C63A4" w:rsidP="00FE283A">
            <w:pPr>
              <w:pStyle w:val="Prrafodelista"/>
              <w:numPr>
                <w:ilvl w:val="0"/>
                <w:numId w:val="37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283A">
              <w:rPr>
                <w:sz w:val="20"/>
              </w:rPr>
              <w:t>Gadea Kenny</w:t>
            </w:r>
          </w:p>
        </w:tc>
      </w:tr>
    </w:tbl>
    <w:p w14:paraId="2B22F4E8" w14:textId="7E73BB4F" w:rsidR="00565B43" w:rsidRDefault="00565B43" w:rsidP="005E06EA">
      <w:pPr>
        <w:rPr>
          <w:noProof/>
          <w:color w:val="FFFFFF" w:themeColor="background1"/>
          <w:spacing w:val="15"/>
          <w:sz w:val="28"/>
          <w:szCs w:val="22"/>
          <w:lang w:val="es-ES"/>
        </w:rPr>
      </w:pPr>
      <w:r>
        <w:rPr>
          <w:noProof/>
          <w:lang w:val="es-ES"/>
        </w:rPr>
        <w:br w:type="page"/>
      </w:r>
    </w:p>
    <w:p w14:paraId="7E74F45F" w14:textId="3DCAE0E8" w:rsidR="003C69EC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Nombre del Proyecto</w:t>
      </w:r>
    </w:p>
    <w:p w14:paraId="7DC443F3" w14:textId="77777777" w:rsidR="00E51DBB" w:rsidRDefault="00E51DBB" w:rsidP="00B83F7F">
      <w:pPr>
        <w:rPr>
          <w:lang w:val="es-ES"/>
        </w:rPr>
      </w:pPr>
    </w:p>
    <w:p w14:paraId="67CFE4FC" w14:textId="6D41EB10" w:rsidR="002F1726" w:rsidRDefault="00E51DBB" w:rsidP="00B83F7F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 xml:space="preserve">Sistema de </w:t>
      </w:r>
      <w:r w:rsidR="002F1726" w:rsidRPr="00B83F7F">
        <w:rPr>
          <w:rFonts w:cs="Arial"/>
          <w:noProof/>
          <w:lang w:val="es-ES"/>
        </w:rPr>
        <w:t>Gestió</w:t>
      </w:r>
      <w:r>
        <w:rPr>
          <w:rFonts w:cs="Arial"/>
          <w:noProof/>
          <w:lang w:val="es-ES"/>
        </w:rPr>
        <w:t>n de Pacientes Odontologicos (</w:t>
      </w:r>
      <w:r w:rsidR="002F1726" w:rsidRPr="00B83F7F">
        <w:rPr>
          <w:rFonts w:cs="Arial"/>
          <w:noProof/>
          <w:lang w:val="es-ES"/>
        </w:rPr>
        <w:t>GPO).</w:t>
      </w:r>
    </w:p>
    <w:p w14:paraId="53433255" w14:textId="77777777" w:rsidR="00E91F0F" w:rsidRPr="00B83F7F" w:rsidRDefault="00E91F0F" w:rsidP="00B83F7F">
      <w:pPr>
        <w:rPr>
          <w:rFonts w:cs="Arial"/>
          <w:noProof/>
          <w:lang w:val="es-ES"/>
        </w:rPr>
      </w:pPr>
    </w:p>
    <w:p w14:paraId="2D9076C8" w14:textId="77777777" w:rsidR="002F1726" w:rsidRPr="00D31D6E" w:rsidRDefault="002F1726" w:rsidP="00D31D6E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D31D6E">
        <w:rPr>
          <w:noProof/>
          <w:lang w:val="es-ES"/>
        </w:rPr>
        <w:t>Objetivo del proyecto</w:t>
      </w:r>
    </w:p>
    <w:p w14:paraId="1A29AB54" w14:textId="77777777" w:rsidR="002F1726" w:rsidRPr="00B83F7F" w:rsidRDefault="002F1726" w:rsidP="00B83F7F">
      <w:pPr>
        <w:rPr>
          <w:rFonts w:cs="Arial"/>
          <w:noProof/>
          <w:lang w:val="es-ES"/>
        </w:rPr>
      </w:pPr>
    </w:p>
    <w:p w14:paraId="4B9E72BB" w14:textId="0B8C6F8B" w:rsidR="002F1726" w:rsidRDefault="002F1726" w:rsidP="00B83F7F">
      <w:pPr>
        <w:rPr>
          <w:rFonts w:cs="Arial"/>
          <w:noProof/>
          <w:lang w:val="es-ES"/>
        </w:rPr>
      </w:pPr>
      <w:r w:rsidRPr="00B83F7F">
        <w:rPr>
          <w:rFonts w:cs="Arial"/>
          <w:noProof/>
          <w:lang w:val="es-ES"/>
        </w:rPr>
        <w:t>Fortalecer la gestión de</w:t>
      </w:r>
      <w:r w:rsidR="0084346A" w:rsidRPr="00B83F7F">
        <w:rPr>
          <w:rFonts w:cs="Arial"/>
          <w:noProof/>
          <w:lang w:val="es-ES"/>
        </w:rPr>
        <w:t xml:space="preserve"> pacientes para </w:t>
      </w:r>
      <w:r w:rsidR="00E51DBB">
        <w:rPr>
          <w:rFonts w:cs="Arial"/>
          <w:noProof/>
          <w:lang w:val="es-ES"/>
        </w:rPr>
        <w:t xml:space="preserve">los </w:t>
      </w:r>
      <w:r w:rsidR="0084346A" w:rsidRPr="00B83F7F">
        <w:rPr>
          <w:rFonts w:cs="Arial"/>
          <w:noProof/>
          <w:lang w:val="es-ES"/>
        </w:rPr>
        <w:t xml:space="preserve">médicos que </w:t>
      </w:r>
      <w:r w:rsidR="00E51DBB">
        <w:rPr>
          <w:rFonts w:cs="Arial"/>
          <w:noProof/>
          <w:lang w:val="es-ES"/>
        </w:rPr>
        <w:t>prestan servicios od</w:t>
      </w:r>
      <w:r w:rsidR="00294C4C">
        <w:rPr>
          <w:rFonts w:cs="Arial"/>
          <w:noProof/>
          <w:lang w:val="es-ES"/>
        </w:rPr>
        <w:t>o</w:t>
      </w:r>
      <w:r w:rsidR="00E51DBB">
        <w:rPr>
          <w:rFonts w:cs="Arial"/>
          <w:noProof/>
          <w:lang w:val="es-ES"/>
        </w:rPr>
        <w:t>ntol</w:t>
      </w:r>
      <w:r w:rsidR="00294C4C">
        <w:rPr>
          <w:rFonts w:cs="Arial"/>
          <w:noProof/>
          <w:lang w:val="es-ES"/>
        </w:rPr>
        <w:t>ó</w:t>
      </w:r>
      <w:r w:rsidR="00E51DBB">
        <w:rPr>
          <w:rFonts w:cs="Arial"/>
          <w:noProof/>
          <w:lang w:val="es-ES"/>
        </w:rPr>
        <w:t>gicos</w:t>
      </w:r>
    </w:p>
    <w:p w14:paraId="7BCC84D8" w14:textId="77777777" w:rsidR="00202704" w:rsidRPr="00B83F7F" w:rsidRDefault="00202704" w:rsidP="00B83F7F">
      <w:pPr>
        <w:rPr>
          <w:rFonts w:cs="Arial"/>
          <w:noProof/>
          <w:lang w:val="es-ES"/>
        </w:rPr>
      </w:pPr>
    </w:p>
    <w:p w14:paraId="18A45923" w14:textId="68FDE34F" w:rsidR="0084346A" w:rsidRDefault="0084346A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Objetivos del Sistema</w:t>
      </w:r>
    </w:p>
    <w:p w14:paraId="3B1D6B70" w14:textId="77777777" w:rsidR="00202704" w:rsidRPr="00202704" w:rsidRDefault="00202704" w:rsidP="00202704">
      <w:pPr>
        <w:rPr>
          <w:lang w:val="es-ES"/>
        </w:rPr>
      </w:pPr>
    </w:p>
    <w:p w14:paraId="58C31D14" w14:textId="3766BD32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Optimizar el tiempo de gestión de pacientes de una maner</w:t>
      </w:r>
      <w:r w:rsidR="00E51DBB">
        <w:rPr>
          <w:rFonts w:cs="Arial"/>
          <w:noProof/>
          <w:lang w:val="es-ES"/>
        </w:rPr>
        <w:t>a práctica, flexible e intuitiva</w:t>
      </w:r>
    </w:p>
    <w:p w14:paraId="3B299FD5" w14:textId="7429687A" w:rsidR="00202704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Brindar un sistema seguro de respaldo de los servicios brindados por los médicos odontolo</w:t>
      </w:r>
      <w:r w:rsidR="006760D1">
        <w:rPr>
          <w:rFonts w:cs="Arial"/>
          <w:noProof/>
          <w:lang w:val="es-ES"/>
        </w:rPr>
        <w:t>go</w:t>
      </w:r>
      <w:r w:rsidRPr="00202704">
        <w:rPr>
          <w:rFonts w:cs="Arial"/>
          <w:noProof/>
          <w:lang w:val="es-ES"/>
        </w:rPr>
        <w:t>s</w:t>
      </w:r>
    </w:p>
    <w:p w14:paraId="6553962F" w14:textId="4CCD70EB" w:rsidR="001F77B9" w:rsidRDefault="001F77B9" w:rsidP="00B83F7F">
      <w:pPr>
        <w:pStyle w:val="Prrafodelista"/>
        <w:numPr>
          <w:ilvl w:val="0"/>
          <w:numId w:val="29"/>
        </w:numPr>
        <w:rPr>
          <w:rFonts w:cs="Arial"/>
          <w:noProof/>
          <w:lang w:val="es-ES"/>
        </w:rPr>
      </w:pPr>
      <w:r w:rsidRPr="00202704">
        <w:rPr>
          <w:rFonts w:cs="Arial"/>
          <w:noProof/>
          <w:lang w:val="es-ES"/>
        </w:rPr>
        <w:t>Proporcionar accesibilidad desde cualquier lug</w:t>
      </w:r>
      <w:r w:rsidR="00E51DBB">
        <w:rPr>
          <w:rFonts w:cs="Arial"/>
          <w:noProof/>
          <w:lang w:val="es-ES"/>
        </w:rPr>
        <w:t>ar</w:t>
      </w:r>
      <w:r w:rsidR="00615931">
        <w:rPr>
          <w:rFonts w:cs="Arial"/>
          <w:noProof/>
          <w:lang w:val="es-ES"/>
        </w:rPr>
        <w:t xml:space="preserve"> </w:t>
      </w:r>
      <w:commentRangeStart w:id="1"/>
      <w:r w:rsidR="00615931">
        <w:rPr>
          <w:rFonts w:cs="Arial"/>
          <w:noProof/>
          <w:lang w:val="es-ES"/>
        </w:rPr>
        <w:t>con acceso a internet</w:t>
      </w:r>
      <w:r w:rsidR="00E51DBB">
        <w:rPr>
          <w:rFonts w:cs="Arial"/>
          <w:noProof/>
          <w:lang w:val="es-ES"/>
        </w:rPr>
        <w:t xml:space="preserve"> </w:t>
      </w:r>
      <w:commentRangeEnd w:id="1"/>
      <w:r w:rsidR="00231D40">
        <w:rPr>
          <w:rStyle w:val="Refdecomentario"/>
        </w:rPr>
        <w:commentReference w:id="1"/>
      </w:r>
      <w:r w:rsidR="00E51DBB">
        <w:rPr>
          <w:rFonts w:cs="Arial"/>
          <w:noProof/>
          <w:lang w:val="es-ES"/>
        </w:rPr>
        <w:t>a los datos de los pacientes</w:t>
      </w:r>
      <w:r w:rsidR="00615931">
        <w:rPr>
          <w:rFonts w:cs="Arial"/>
          <w:noProof/>
          <w:lang w:val="es-ES"/>
        </w:rPr>
        <w:t>.</w:t>
      </w:r>
    </w:p>
    <w:p w14:paraId="4FEEB390" w14:textId="77777777" w:rsidR="00E91F0F" w:rsidRPr="00E91F0F" w:rsidRDefault="00E91F0F" w:rsidP="00E91F0F">
      <w:pPr>
        <w:rPr>
          <w:rFonts w:cs="Arial"/>
          <w:noProof/>
          <w:lang w:val="es-ES"/>
        </w:rPr>
      </w:pPr>
    </w:p>
    <w:p w14:paraId="14A610EA" w14:textId="280E2A40" w:rsidR="001F77B9" w:rsidRPr="00202704" w:rsidRDefault="008410ED" w:rsidP="00202704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202704">
        <w:rPr>
          <w:noProof/>
          <w:lang w:val="es-ES"/>
        </w:rPr>
        <w:t>Alcance del Proyecto</w:t>
      </w:r>
    </w:p>
    <w:p w14:paraId="41E39CA7" w14:textId="77777777" w:rsidR="008410ED" w:rsidRDefault="008410ED" w:rsidP="00B83F7F">
      <w:pPr>
        <w:rPr>
          <w:rFonts w:cs="Arial"/>
          <w:noProof/>
          <w:lang w:val="es-ES"/>
        </w:rPr>
      </w:pPr>
    </w:p>
    <w:p w14:paraId="19333FA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Este proyecto es el inicio a un concepto más global de Gestión destinado al campo de la odontología. En este caso, se busca desarrollar una herramienta simple, de fácil acceso y de </w:t>
      </w:r>
      <w:r>
        <w:rPr>
          <w:noProof/>
          <w:szCs w:val="24"/>
          <w:lang w:val="es-ES"/>
        </w:rPr>
        <w:t>alta calidad</w:t>
      </w:r>
      <w:r w:rsidRPr="00A734AB">
        <w:rPr>
          <w:noProof/>
          <w:szCs w:val="24"/>
          <w:lang w:val="es-ES"/>
        </w:rPr>
        <w:t xml:space="preserve"> para ser utilizado por cualquier odontólogo perteneciente a una clínica y/o hospital.</w:t>
      </w:r>
    </w:p>
    <w:p w14:paraId="5E1D0BB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 xml:space="preserve">El SWGPO agilizará la gestión de </w:t>
      </w:r>
      <w:r>
        <w:rPr>
          <w:noProof/>
          <w:szCs w:val="24"/>
          <w:lang w:val="es-ES"/>
        </w:rPr>
        <w:t>servicios</w:t>
      </w:r>
      <w:r w:rsidRPr="00A734AB">
        <w:rPr>
          <w:noProof/>
          <w:szCs w:val="24"/>
          <w:lang w:val="es-ES"/>
        </w:rPr>
        <w:t xml:space="preserve"> para los odontólogos brindandole la oportunidad de registrar un banco de pacientes</w:t>
      </w:r>
      <w:r>
        <w:rPr>
          <w:noProof/>
          <w:szCs w:val="24"/>
          <w:lang w:val="es-ES"/>
        </w:rPr>
        <w:t xml:space="preserve"> con informacion general, y especifica (Servicios brindados, historial medico, seguimiento de un tratamiento, expediente, etc..) todos esto realizado</w:t>
      </w:r>
      <w:r w:rsidRPr="00A734AB">
        <w:rPr>
          <w:noProof/>
          <w:szCs w:val="24"/>
          <w:lang w:val="es-ES"/>
        </w:rPr>
        <w:t xml:space="preserve"> por el usuario </w:t>
      </w:r>
      <w:r>
        <w:rPr>
          <w:noProof/>
          <w:szCs w:val="24"/>
          <w:lang w:val="es-ES"/>
        </w:rPr>
        <w:t xml:space="preserve">para quien esta enfocado el sistema </w:t>
      </w:r>
      <w:r w:rsidRPr="00A734AB">
        <w:rPr>
          <w:noProof/>
          <w:szCs w:val="24"/>
          <w:lang w:val="es-ES"/>
        </w:rPr>
        <w:t>(Odontólogo registrado</w:t>
      </w:r>
      <w:r>
        <w:rPr>
          <w:noProof/>
          <w:szCs w:val="24"/>
          <w:lang w:val="es-ES"/>
        </w:rPr>
        <w:t>s en general</w:t>
      </w:r>
      <w:r w:rsidRPr="00A734AB">
        <w:rPr>
          <w:noProof/>
          <w:szCs w:val="24"/>
          <w:lang w:val="es-ES"/>
        </w:rPr>
        <w:t xml:space="preserve">), </w:t>
      </w:r>
      <w:r>
        <w:rPr>
          <w:noProof/>
          <w:szCs w:val="24"/>
          <w:lang w:val="es-ES"/>
        </w:rPr>
        <w:t>asi tambien la webapp</w:t>
      </w:r>
      <w:r w:rsidRPr="00A734AB">
        <w:rPr>
          <w:noProof/>
          <w:szCs w:val="24"/>
          <w:lang w:val="es-ES"/>
        </w:rPr>
        <w:t xml:space="preserve"> permitirá el registro e impresión de tratamientos personalizados para cada paciente, ademas de mostrar reportes estadísticos de los servicios brindados, esto con el fin de mejorar la productividad en el servicio para </w:t>
      </w:r>
      <w:r>
        <w:rPr>
          <w:noProof/>
          <w:szCs w:val="24"/>
          <w:lang w:val="es-ES"/>
        </w:rPr>
        <w:t>el usuario, asegurando que el uso del producto software traera beneficios cuantificables y no cuantificables para el cliente</w:t>
      </w:r>
      <w:r w:rsidRPr="00A734AB">
        <w:rPr>
          <w:noProof/>
          <w:szCs w:val="24"/>
          <w:lang w:val="es-ES"/>
        </w:rPr>
        <w:t>.</w:t>
      </w:r>
    </w:p>
    <w:p w14:paraId="1B570123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lastRenderedPageBreak/>
        <w:t>Como ya habiamos mencionado anteriormente una de las principales características que beneficiara al usuario es la generación de reportes de servicios realizados a todos los pacientes, esto prevee al usuario de problemas con sus clientes ya que contara con un soporte para eventuales reclamos, ademas de ayudarle en la gestion de servicios.</w:t>
      </w:r>
    </w:p>
    <w:p w14:paraId="73D36225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Otro aspecto importante es que el sistema permitirá una agenda electronica capaz de resgistrar eventos en una fecha dada para un paciente en especifico.</w:t>
      </w:r>
      <w:r>
        <w:rPr>
          <w:noProof/>
          <w:szCs w:val="24"/>
          <w:lang w:val="es-ES"/>
        </w:rPr>
        <w:t xml:space="preserve"> El complemento perfecto para un subsistema de agendas sera la implementacion de notificaciones al usuario con el fin de dar avisos a las actividades proximas a realizarse. El sistema avisara por correo electronico a los pacientes que el doctor tenga registrado en el sistema web.</w:t>
      </w:r>
    </w:p>
    <w:p w14:paraId="0F691BC2" w14:textId="77777777" w:rsidR="00B16BF0" w:rsidRPr="00A734AB" w:rsidRDefault="00B16BF0" w:rsidP="00B16BF0">
      <w:pPr>
        <w:rPr>
          <w:noProof/>
          <w:szCs w:val="24"/>
          <w:lang w:val="es-ES"/>
        </w:rPr>
      </w:pPr>
      <w:r w:rsidRPr="00A734AB">
        <w:rPr>
          <w:noProof/>
          <w:szCs w:val="24"/>
          <w:lang w:val="es-ES"/>
        </w:rPr>
        <w:t>SWGPO podrá ser accedido por cualquier computador que se encuentre conectado al INTERNET, incluyendo la técnica “Responsive” que permitira una visualización de diseño más agradable para cualquier disposito.</w:t>
      </w:r>
    </w:p>
    <w:p w14:paraId="4E5A8DC2" w14:textId="77777777" w:rsidR="00B16BF0" w:rsidRPr="00A734AB" w:rsidRDefault="00B16BF0" w:rsidP="00B16BF0">
      <w:pPr>
        <w:rPr>
          <w:rFonts w:cs="Arial"/>
          <w:noProof/>
          <w:szCs w:val="24"/>
          <w:lang w:val="es-ES"/>
        </w:rPr>
      </w:pPr>
      <w:r w:rsidRPr="00A734AB">
        <w:rPr>
          <w:rFonts w:cs="Arial"/>
          <w:noProof/>
          <w:szCs w:val="24"/>
          <w:lang w:val="es-ES"/>
        </w:rPr>
        <w:t>Para cumplir con lo mencionado, se contará con un estimado de 3 meses para lograr el desarrollo en su totalidad.</w:t>
      </w:r>
    </w:p>
    <w:p w14:paraId="07223FC7" w14:textId="77777777" w:rsidR="005E06EA" w:rsidRPr="00B83F7F" w:rsidRDefault="005E06EA" w:rsidP="00B83F7F">
      <w:pPr>
        <w:rPr>
          <w:rFonts w:cs="Arial"/>
          <w:noProof/>
          <w:lang w:val="es-ES"/>
        </w:rPr>
      </w:pPr>
    </w:p>
    <w:p w14:paraId="661D9E5F" w14:textId="15A4E2BD" w:rsidR="001F77B9" w:rsidRPr="00B83F7F" w:rsidRDefault="008410ED" w:rsidP="00E91F0F">
      <w:pPr>
        <w:pStyle w:val="Ttulo1"/>
        <w:numPr>
          <w:ilvl w:val="0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Recopilación de requisitos para WebApps</w:t>
      </w:r>
    </w:p>
    <w:p w14:paraId="1951850C" w14:textId="77777777" w:rsidR="008410ED" w:rsidRPr="00B83F7F" w:rsidRDefault="008410ED" w:rsidP="00B83F7F">
      <w:pPr>
        <w:rPr>
          <w:rFonts w:cs="Arial"/>
          <w:noProof/>
          <w:lang w:val="es-ES"/>
        </w:rPr>
      </w:pPr>
    </w:p>
    <w:p w14:paraId="6769CB5D" w14:textId="6854C310" w:rsidR="008410ED" w:rsidRPr="00B83F7F" w:rsidRDefault="008410ED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t>Requisitos Funcionales</w:t>
      </w:r>
    </w:p>
    <w:p w14:paraId="16CC3A2C" w14:textId="77777777" w:rsidR="00E91F0F" w:rsidRDefault="00E91F0F" w:rsidP="00E91F0F">
      <w:pPr>
        <w:rPr>
          <w:noProof/>
          <w:lang w:val="es-ES"/>
        </w:rPr>
      </w:pPr>
    </w:p>
    <w:p w14:paraId="60AB9CDA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podra c</w:t>
      </w:r>
      <w:r w:rsidR="0084346A" w:rsidRPr="00E91F0F">
        <w:rPr>
          <w:noProof/>
          <w:lang w:val="es-ES"/>
        </w:rPr>
        <w:t xml:space="preserve">alendirizar </w:t>
      </w:r>
      <w:r w:rsidRPr="00E91F0F">
        <w:rPr>
          <w:noProof/>
          <w:lang w:val="es-ES"/>
        </w:rPr>
        <w:t>sus cita</w:t>
      </w:r>
    </w:p>
    <w:p w14:paraId="32AD50E1" w14:textId="77777777" w:rsidR="00EB412E" w:rsidRPr="00E91F0F" w:rsidRDefault="00EB412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usuario deberá tener la posibilidad de registrarse e iniciar sesión en SWGPO</w:t>
      </w:r>
    </w:p>
    <w:p w14:paraId="3E04A0FA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g</w:t>
      </w:r>
      <w:r w:rsidR="0084346A" w:rsidRPr="00E91F0F">
        <w:rPr>
          <w:noProof/>
          <w:lang w:val="es-ES"/>
        </w:rPr>
        <w:t>estionar las consultas y atenciones médicas</w:t>
      </w:r>
      <w:r w:rsidRPr="00E91F0F">
        <w:rPr>
          <w:noProof/>
          <w:lang w:val="es-ES"/>
        </w:rPr>
        <w:t xml:space="preserve"> de sus pacientes</w:t>
      </w:r>
    </w:p>
    <w:p w14:paraId="52A07D79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podrá p</w:t>
      </w:r>
      <w:r w:rsidR="0084346A" w:rsidRPr="00E91F0F">
        <w:rPr>
          <w:noProof/>
          <w:lang w:val="es-ES"/>
        </w:rPr>
        <w:t>ersonalizar tratamientos para pacientes de forma general y éspecifica</w:t>
      </w:r>
    </w:p>
    <w:p w14:paraId="71FA5EF3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informes médicos extenso y completo</w:t>
      </w:r>
    </w:p>
    <w:p w14:paraId="2D1981DF" w14:textId="77777777" w:rsidR="0084346A" w:rsidRPr="00E91F0F" w:rsidRDefault="0084346A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Generar recetas médicas e indicaciones para pacientes.</w:t>
      </w:r>
    </w:p>
    <w:p w14:paraId="46980993" w14:textId="77777777" w:rsidR="0084346A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Odontologo deberá tener la posibilidad de registra y editar pacientes</w:t>
      </w:r>
    </w:p>
    <w:p w14:paraId="51B423C5" w14:textId="77777777" w:rsidR="005500A8" w:rsidRPr="00E91F0F" w:rsidRDefault="005500A8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brindará un servicio de notificación de control de pacientes e informará de manera general aspectos de medicina odontologica</w:t>
      </w:r>
    </w:p>
    <w:p w14:paraId="06CD0E78" w14:textId="77777777" w:rsidR="006C3807" w:rsidRDefault="006C3807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 w:rsidRPr="00E91F0F">
        <w:rPr>
          <w:noProof/>
          <w:lang w:val="es-ES"/>
        </w:rPr>
        <w:t>El sistema proporcionará un mecanismo automatico de notificación para citas proximas</w:t>
      </w:r>
    </w:p>
    <w:p w14:paraId="73FD90C1" w14:textId="10C96EC8" w:rsidR="00D06B5E" w:rsidRPr="00E91F0F" w:rsidRDefault="00D06B5E" w:rsidP="00E91F0F">
      <w:pPr>
        <w:pStyle w:val="Prrafodelista"/>
        <w:numPr>
          <w:ilvl w:val="1"/>
          <w:numId w:val="31"/>
        </w:numPr>
        <w:rPr>
          <w:noProof/>
          <w:lang w:val="es-ES"/>
        </w:rPr>
      </w:pPr>
      <w:r>
        <w:rPr>
          <w:noProof/>
          <w:lang w:val="es-ES"/>
        </w:rPr>
        <w:t>El médico odontologico realizará un seguimiento de tratamientos brindados a sus pacientes.</w:t>
      </w:r>
    </w:p>
    <w:p w14:paraId="01BD2D3C" w14:textId="77777777" w:rsidR="00E91F0F" w:rsidRPr="00B83F7F" w:rsidRDefault="00E91F0F" w:rsidP="00E91F0F">
      <w:pPr>
        <w:rPr>
          <w:noProof/>
          <w:lang w:val="es-ES"/>
        </w:rPr>
      </w:pPr>
    </w:p>
    <w:p w14:paraId="2BCEB624" w14:textId="425F4F5E" w:rsidR="00681943" w:rsidRPr="00B83F7F" w:rsidRDefault="00681943" w:rsidP="00E91F0F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B83F7F">
        <w:rPr>
          <w:noProof/>
          <w:lang w:val="es-ES"/>
        </w:rPr>
        <w:lastRenderedPageBreak/>
        <w:t>Requisitos no funcionales</w:t>
      </w:r>
    </w:p>
    <w:p w14:paraId="5D74986C" w14:textId="77777777" w:rsidR="00E91F0F" w:rsidRDefault="00E91F0F" w:rsidP="00E91F0F">
      <w:pPr>
        <w:rPr>
          <w:noProof/>
          <w:lang w:val="es-ES"/>
        </w:rPr>
      </w:pPr>
    </w:p>
    <w:p w14:paraId="342E447E" w14:textId="77777777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 xml:space="preserve">Seguridad: </w:t>
      </w:r>
    </w:p>
    <w:p w14:paraId="4E95476D" w14:textId="77777777" w:rsidR="00202D40" w:rsidRDefault="00202D40" w:rsidP="00E91F0F">
      <w:pPr>
        <w:rPr>
          <w:noProof/>
          <w:lang w:val="es-ES"/>
        </w:rPr>
      </w:pPr>
    </w:p>
    <w:p w14:paraId="3AE61996" w14:textId="77777777" w:rsidR="00202D40" w:rsidRDefault="00681943" w:rsidP="00E91F0F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solicitará notificación por Login y Password</w:t>
      </w:r>
    </w:p>
    <w:p w14:paraId="782A3A37" w14:textId="0793ED84" w:rsidR="00202D40" w:rsidRDefault="00681943" w:rsidP="00202D40">
      <w:pPr>
        <w:pStyle w:val="Prrafodelista"/>
        <w:numPr>
          <w:ilvl w:val="0"/>
          <w:numId w:val="32"/>
        </w:numPr>
        <w:rPr>
          <w:noProof/>
          <w:lang w:val="es-ES"/>
        </w:rPr>
      </w:pPr>
      <w:r w:rsidRPr="00202D40">
        <w:rPr>
          <w:noProof/>
          <w:lang w:val="es-ES"/>
        </w:rPr>
        <w:t>El sistema cifrará la contraseña para una mayor seguridad en el acceso del usuario</w:t>
      </w:r>
    </w:p>
    <w:p w14:paraId="510B9CAC" w14:textId="77777777" w:rsidR="00202D40" w:rsidRPr="00202D40" w:rsidRDefault="00202D40" w:rsidP="00202D40">
      <w:pPr>
        <w:rPr>
          <w:noProof/>
          <w:lang w:val="es-ES"/>
        </w:rPr>
      </w:pPr>
    </w:p>
    <w:p w14:paraId="0BA15523" w14:textId="604F2B68" w:rsidR="00681943" w:rsidRPr="00B83F7F" w:rsidRDefault="00681943" w:rsidP="00E91F0F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Operatividad:</w:t>
      </w:r>
    </w:p>
    <w:p w14:paraId="269E77FB" w14:textId="77777777" w:rsidR="00202D40" w:rsidRDefault="00202D40" w:rsidP="00E91F0F">
      <w:pPr>
        <w:rPr>
          <w:noProof/>
          <w:lang w:val="es-ES"/>
        </w:rPr>
      </w:pPr>
    </w:p>
    <w:p w14:paraId="474BC51B" w14:textId="77777777" w:rsidR="00681943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 xml:space="preserve">El </w:t>
      </w:r>
      <w:r w:rsidR="00681943" w:rsidRPr="00202D40">
        <w:rPr>
          <w:noProof/>
          <w:lang w:val="es-ES"/>
        </w:rPr>
        <w:t>si</w:t>
      </w:r>
      <w:r w:rsidRPr="00202D40">
        <w:rPr>
          <w:noProof/>
          <w:lang w:val="es-ES"/>
        </w:rPr>
        <w:t>s</w:t>
      </w:r>
      <w:r w:rsidR="00681943" w:rsidRPr="00202D40">
        <w:rPr>
          <w:noProof/>
          <w:lang w:val="es-ES"/>
        </w:rPr>
        <w:t>tema será implementado de manera que se pueda ejecutar en cualquier explorador y sistema operativo</w:t>
      </w:r>
    </w:p>
    <w:p w14:paraId="40D568C9" w14:textId="58412C97" w:rsidR="00681943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Es</w:t>
      </w:r>
      <w:r w:rsidR="00A01D2B">
        <w:rPr>
          <w:noProof/>
          <w:lang w:val="es-ES"/>
        </w:rPr>
        <w:t>TÁN</w:t>
      </w:r>
      <w:r w:rsidRPr="00B83F7F">
        <w:rPr>
          <w:noProof/>
          <w:lang w:val="es-ES"/>
        </w:rPr>
        <w:t>dares:</w:t>
      </w:r>
    </w:p>
    <w:p w14:paraId="17886D00" w14:textId="77777777" w:rsidR="00202D40" w:rsidRDefault="00202D40" w:rsidP="00E91F0F">
      <w:pPr>
        <w:rPr>
          <w:noProof/>
          <w:lang w:val="es-ES"/>
        </w:rPr>
      </w:pPr>
    </w:p>
    <w:p w14:paraId="5621C7E7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aplicación web será diseñada e implementada siguiendo los lineamientos establecidos por la ISO 25000, Estadar de diseño para sitios web</w:t>
      </w:r>
    </w:p>
    <w:p w14:paraId="31EA9F5C" w14:textId="77777777" w:rsidR="00202D40" w:rsidRDefault="00202D40" w:rsidP="00202D40">
      <w:pPr>
        <w:rPr>
          <w:noProof/>
          <w:lang w:val="es-ES"/>
        </w:rPr>
      </w:pPr>
    </w:p>
    <w:p w14:paraId="236840C5" w14:textId="77777777" w:rsidR="00E51DBB" w:rsidRPr="00202D40" w:rsidRDefault="00E51DBB" w:rsidP="00202D40">
      <w:pPr>
        <w:rPr>
          <w:noProof/>
          <w:lang w:val="es-ES"/>
        </w:rPr>
      </w:pPr>
    </w:p>
    <w:p w14:paraId="68FEBD6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Fiabilidad:</w:t>
      </w:r>
    </w:p>
    <w:p w14:paraId="3E99D60F" w14:textId="77777777" w:rsidR="00202D40" w:rsidRDefault="00202D40" w:rsidP="00E91F0F">
      <w:pPr>
        <w:rPr>
          <w:noProof/>
          <w:lang w:val="es-ES"/>
        </w:rPr>
      </w:pPr>
    </w:p>
    <w:p w14:paraId="0FB64755" w14:textId="77777777" w:rsidR="00B83F7F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El sistema será diseñado e implementado de manera susceptibles a fallos o interrupciones en el proceso o ejecución</w:t>
      </w:r>
    </w:p>
    <w:p w14:paraId="5C3D61CA" w14:textId="77777777" w:rsidR="00202D40" w:rsidRDefault="00202D40" w:rsidP="00E91F0F">
      <w:pPr>
        <w:rPr>
          <w:noProof/>
          <w:lang w:val="es-ES"/>
        </w:rPr>
      </w:pPr>
    </w:p>
    <w:p w14:paraId="1F0A5AFF" w14:textId="77777777" w:rsidR="00B83F7F" w:rsidRPr="00B83F7F" w:rsidRDefault="00B83F7F" w:rsidP="007A0661">
      <w:pPr>
        <w:pStyle w:val="Ttulo3"/>
        <w:rPr>
          <w:noProof/>
          <w:lang w:val="es-ES"/>
        </w:rPr>
      </w:pPr>
      <w:r w:rsidRPr="00B83F7F">
        <w:rPr>
          <w:noProof/>
          <w:lang w:val="es-ES"/>
        </w:rPr>
        <w:t>Sistema Gestor de Base de Datos:</w:t>
      </w:r>
    </w:p>
    <w:p w14:paraId="39DD7998" w14:textId="77777777" w:rsidR="00202D40" w:rsidRDefault="00202D40" w:rsidP="00E91F0F">
      <w:pPr>
        <w:rPr>
          <w:noProof/>
          <w:lang w:val="es-ES"/>
        </w:rPr>
      </w:pPr>
    </w:p>
    <w:p w14:paraId="6B51A1E1" w14:textId="77777777" w:rsidR="00B83F7F" w:rsidRPr="00202D40" w:rsidRDefault="00B83F7F" w:rsidP="00202D40">
      <w:pPr>
        <w:pStyle w:val="Prrafodelista"/>
        <w:ind w:left="1428"/>
        <w:rPr>
          <w:noProof/>
          <w:lang w:val="es-ES"/>
        </w:rPr>
      </w:pPr>
      <w:r w:rsidRPr="00202D40">
        <w:rPr>
          <w:noProof/>
          <w:lang w:val="es-ES"/>
        </w:rPr>
        <w:t>La base de datos será gestionado por el SGBD MySQL-Server.</w:t>
      </w:r>
    </w:p>
    <w:p w14:paraId="35BC2C40" w14:textId="77777777" w:rsidR="00B83F7F" w:rsidRDefault="00B83F7F" w:rsidP="00B83F7F">
      <w:pPr>
        <w:rPr>
          <w:rFonts w:cs="Arial"/>
          <w:noProof/>
          <w:lang w:val="es-ES"/>
        </w:rPr>
      </w:pPr>
    </w:p>
    <w:p w14:paraId="2B8D4254" w14:textId="77777777" w:rsidR="00705417" w:rsidRDefault="00705417" w:rsidP="00B83F7F">
      <w:pPr>
        <w:rPr>
          <w:rFonts w:cs="Arial"/>
          <w:noProof/>
          <w:lang w:val="es-ES"/>
        </w:rPr>
        <w:sectPr w:rsidR="00705417" w:rsidSect="00705417">
          <w:headerReference w:type="default" r:id="rId12"/>
          <w:footerReference w:type="default" r:id="rId13"/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4FD85144" w14:textId="77777777" w:rsidR="00705417" w:rsidRDefault="00705417" w:rsidP="00705417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70528" behindDoc="1" locked="0" layoutInCell="1" allowOverlap="1" wp14:anchorId="718B280B" wp14:editId="3E0B5A36">
            <wp:simplePos x="0" y="0"/>
            <wp:positionH relativeFrom="column">
              <wp:posOffset>13970</wp:posOffset>
            </wp:positionH>
            <wp:positionV relativeFrom="paragraph">
              <wp:posOffset>891169</wp:posOffset>
            </wp:positionV>
            <wp:extent cx="8228518" cy="4060206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2357" cy="407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val="es-ES"/>
        </w:rPr>
        <w:tab/>
      </w:r>
      <w:r>
        <w:rPr>
          <w:noProof/>
          <w:lang w:val="es-ES"/>
        </w:rPr>
        <w:t>Diagrama de proceso de negocio</w:t>
      </w:r>
    </w:p>
    <w:p w14:paraId="32D88834" w14:textId="372D2C34" w:rsidR="00705417" w:rsidRDefault="00705417" w:rsidP="00705417">
      <w:pPr>
        <w:tabs>
          <w:tab w:val="left" w:pos="1926"/>
        </w:tabs>
        <w:rPr>
          <w:rFonts w:cs="Arial"/>
          <w:noProof/>
          <w:lang w:val="es-ES"/>
        </w:rPr>
        <w:sectPr w:rsidR="00705417" w:rsidSect="00705417">
          <w:pgSz w:w="15840" w:h="12240" w:orient="landscape" w:code="1"/>
          <w:pgMar w:top="1701" w:right="1418" w:bottom="1701" w:left="1418" w:header="720" w:footer="720" w:gutter="0"/>
          <w:cols w:space="720"/>
          <w:docGrid w:linePitch="326"/>
        </w:sectPr>
      </w:pPr>
    </w:p>
    <w:p w14:paraId="177D7665" w14:textId="77777777" w:rsidR="00FD4BBD" w:rsidRPr="005E06EA" w:rsidRDefault="00FD4BBD" w:rsidP="00FD4BBD">
      <w:pPr>
        <w:pStyle w:val="Ttulo2"/>
        <w:numPr>
          <w:ilvl w:val="1"/>
          <w:numId w:val="39"/>
        </w:numPr>
        <w:ind w:left="2832" w:hanging="2472"/>
        <w:rPr>
          <w:noProof/>
          <w:lang w:val="es-ES"/>
        </w:rPr>
      </w:pPr>
      <w:r w:rsidRPr="005E06EA">
        <w:rPr>
          <w:noProof/>
          <w:lang w:val="es-ES"/>
        </w:rPr>
        <w:lastRenderedPageBreak/>
        <w:t>Descripción de los casos de uso</w:t>
      </w:r>
    </w:p>
    <w:p w14:paraId="4333B538" w14:textId="77777777" w:rsidR="00FD4BBD" w:rsidRDefault="00FD4BBD" w:rsidP="00FD4BBD">
      <w:pPr>
        <w:rPr>
          <w:lang w:val="es-ES"/>
        </w:rPr>
      </w:pPr>
    </w:p>
    <w:tbl>
      <w:tblPr>
        <w:tblStyle w:val="Tabladecuadrcula1Claro-nfasis2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FD4BBD" w:rsidRPr="00A55E20" w14:paraId="7AFFB7B6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1BBFC7D" w14:textId="77777777" w:rsidR="00FD4BBD" w:rsidRPr="00A06BB4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  <w:vAlign w:val="center"/>
          </w:tcPr>
          <w:p w14:paraId="13D20468" w14:textId="77777777" w:rsidR="00FD4BBD" w:rsidRPr="00A06BB4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A06BB4">
              <w:rPr>
                <w:rStyle w:val="nfasissutil"/>
                <w:color w:val="000000" w:themeColor="text1"/>
              </w:rPr>
              <w:t>Aceptar solicitud de registro odontólogo</w:t>
            </w:r>
          </w:p>
        </w:tc>
      </w:tr>
      <w:tr w:rsidR="00FD4BBD" w14:paraId="2A5E4EE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F37A838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Actores</w:t>
            </w:r>
          </w:p>
        </w:tc>
        <w:tc>
          <w:tcPr>
            <w:tcW w:w="5529" w:type="dxa"/>
            <w:vAlign w:val="center"/>
          </w:tcPr>
          <w:p w14:paraId="553D43C9" w14:textId="17FE3865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A06BB4">
              <w:rPr>
                <w:sz w:val="22"/>
              </w:rPr>
              <w:t>Administrador</w:t>
            </w:r>
          </w:p>
        </w:tc>
      </w:tr>
      <w:tr w:rsidR="00FD4BBD" w:rsidRPr="00A55E20" w14:paraId="4FDC984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7F051E45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Objetivo</w:t>
            </w:r>
          </w:p>
        </w:tc>
        <w:tc>
          <w:tcPr>
            <w:tcW w:w="5529" w:type="dxa"/>
            <w:vAlign w:val="center"/>
          </w:tcPr>
          <w:p w14:paraId="02674C09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Validar el ingreso de solo odontólogos certificados en el sistema</w:t>
            </w:r>
          </w:p>
        </w:tc>
      </w:tr>
      <w:tr w:rsidR="00FD4BBD" w:rsidRPr="00A55E20" w14:paraId="009C4B06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5CCA1583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Precondiciones</w:t>
            </w:r>
          </w:p>
        </w:tc>
        <w:tc>
          <w:tcPr>
            <w:tcW w:w="5529" w:type="dxa"/>
            <w:vAlign w:val="center"/>
          </w:tcPr>
          <w:p w14:paraId="4FA824E5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tiene que haber solicitado una cuenta</w:t>
            </w:r>
          </w:p>
        </w:tc>
      </w:tr>
      <w:tr w:rsidR="00FD4BBD" w:rsidRPr="00A55E20" w14:paraId="4DC2E2B3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06F6D2E4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Iniciador del caso de Uso</w:t>
            </w:r>
          </w:p>
        </w:tc>
        <w:tc>
          <w:tcPr>
            <w:tcW w:w="5529" w:type="dxa"/>
            <w:vAlign w:val="center"/>
          </w:tcPr>
          <w:p w14:paraId="460520AA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El odontólogo llena el formulario para creación de cuenta</w:t>
            </w:r>
          </w:p>
        </w:tc>
      </w:tr>
      <w:tr w:rsidR="00FD4BBD" w:rsidRPr="00A55E20" w14:paraId="0BCBDFCD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487FD361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Excepciones</w:t>
            </w:r>
          </w:p>
        </w:tc>
        <w:tc>
          <w:tcPr>
            <w:tcW w:w="5529" w:type="dxa"/>
            <w:vAlign w:val="center"/>
          </w:tcPr>
          <w:p w14:paraId="6ADD0EB8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Correo electrónico errado</w:t>
            </w:r>
          </w:p>
          <w:p w14:paraId="3D8AAAEB" w14:textId="77777777" w:rsidR="00FD4BBD" w:rsidRPr="00A06BB4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A06BB4">
              <w:rPr>
                <w:rFonts w:cstheme="minorHAnsi"/>
                <w:sz w:val="22"/>
              </w:rPr>
              <w:t>Nombre de usuario ya existente</w:t>
            </w:r>
          </w:p>
        </w:tc>
      </w:tr>
      <w:tr w:rsidR="00FD4BBD" w14:paraId="15C12D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7557A90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Prioridades</w:t>
            </w:r>
          </w:p>
        </w:tc>
        <w:tc>
          <w:tcPr>
            <w:tcW w:w="5529" w:type="dxa"/>
            <w:vAlign w:val="center"/>
          </w:tcPr>
          <w:p w14:paraId="154BBDE8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1</w:t>
            </w:r>
          </w:p>
        </w:tc>
      </w:tr>
      <w:tr w:rsidR="00FD4BBD" w14:paraId="7702A27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2F03CDC7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Disponibilidad</w:t>
            </w:r>
          </w:p>
        </w:tc>
        <w:tc>
          <w:tcPr>
            <w:tcW w:w="5529" w:type="dxa"/>
            <w:vAlign w:val="center"/>
          </w:tcPr>
          <w:p w14:paraId="3FFA0E47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  <w:tr w:rsidR="00FD4BBD" w14:paraId="001CB5E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vAlign w:val="center"/>
          </w:tcPr>
          <w:p w14:paraId="3B1FA5EB" w14:textId="77777777" w:rsidR="00FD4BBD" w:rsidRPr="00A06BB4" w:rsidRDefault="00FD4BBD" w:rsidP="00151F2A">
            <w:pPr>
              <w:rPr>
                <w:sz w:val="22"/>
                <w:lang w:val="es-ES"/>
              </w:rPr>
            </w:pPr>
            <w:r w:rsidRPr="00A06BB4">
              <w:rPr>
                <w:sz w:val="22"/>
              </w:rPr>
              <w:t>Frecuencia de uso</w:t>
            </w:r>
          </w:p>
        </w:tc>
        <w:tc>
          <w:tcPr>
            <w:tcW w:w="5529" w:type="dxa"/>
            <w:vAlign w:val="center"/>
          </w:tcPr>
          <w:p w14:paraId="482CF76C" w14:textId="77777777" w:rsidR="00FD4BBD" w:rsidRPr="00A06BB4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s-ES"/>
              </w:rPr>
            </w:pPr>
            <w:r w:rsidRPr="00A06BB4">
              <w:rPr>
                <w:rFonts w:cstheme="minorHAnsi"/>
                <w:sz w:val="22"/>
              </w:rPr>
              <w:t>Siempre</w:t>
            </w:r>
          </w:p>
        </w:tc>
      </w:tr>
    </w:tbl>
    <w:p w14:paraId="687B9704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D05148" w:rsidRPr="00D05148" w14:paraId="3BFCEDA4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85D5975" w14:textId="77777777" w:rsidR="00FD4BBD" w:rsidRPr="0022479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529" w:type="dxa"/>
          </w:tcPr>
          <w:p w14:paraId="603DC008" w14:textId="79386D6C" w:rsidR="00FD4BBD" w:rsidRPr="00224795" w:rsidRDefault="009B2FFB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224795">
              <w:rPr>
                <w:rStyle w:val="nfasissutil"/>
                <w:color w:val="000000" w:themeColor="text1"/>
              </w:rPr>
              <w:t>Inhabilitar</w:t>
            </w:r>
            <w:r w:rsidR="00FD4BBD" w:rsidRPr="00224795">
              <w:rPr>
                <w:rStyle w:val="nfasissutil"/>
                <w:color w:val="000000" w:themeColor="text1"/>
              </w:rPr>
              <w:t xml:space="preserve"> Usuario</w:t>
            </w:r>
          </w:p>
        </w:tc>
      </w:tr>
      <w:tr w:rsidR="00D05148" w:rsidRPr="00D05148" w14:paraId="5F5CFC58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1357448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Actores</w:t>
            </w:r>
          </w:p>
        </w:tc>
        <w:tc>
          <w:tcPr>
            <w:tcW w:w="5529" w:type="dxa"/>
          </w:tcPr>
          <w:p w14:paraId="2ABAE7D7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Administrador, Odontólogo</w:t>
            </w:r>
          </w:p>
        </w:tc>
      </w:tr>
      <w:tr w:rsidR="00D05148" w:rsidRPr="00D05148" w14:paraId="11AEBAB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D49A2A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Objetivo</w:t>
            </w:r>
          </w:p>
        </w:tc>
        <w:tc>
          <w:tcPr>
            <w:tcW w:w="5529" w:type="dxa"/>
          </w:tcPr>
          <w:p w14:paraId="5CF081C1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Cambiar él está de un usuario (activo, inactivo)</w:t>
            </w:r>
          </w:p>
        </w:tc>
      </w:tr>
      <w:tr w:rsidR="00D05148" w:rsidRPr="00D05148" w14:paraId="72805ACA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73D7350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Precondiciones</w:t>
            </w:r>
          </w:p>
        </w:tc>
        <w:tc>
          <w:tcPr>
            <w:tcW w:w="5529" w:type="dxa"/>
          </w:tcPr>
          <w:p w14:paraId="0B7DC1CC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El odontólogo debe estar registrado</w:t>
            </w:r>
          </w:p>
        </w:tc>
      </w:tr>
      <w:tr w:rsidR="00D05148" w:rsidRPr="00D05148" w14:paraId="525B832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27F39D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Iniciador del caso de Uso</w:t>
            </w:r>
          </w:p>
        </w:tc>
        <w:tc>
          <w:tcPr>
            <w:tcW w:w="5529" w:type="dxa"/>
          </w:tcPr>
          <w:p w14:paraId="34B9AE2B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Entrar a los datos del usuario</w:t>
            </w:r>
          </w:p>
        </w:tc>
      </w:tr>
      <w:tr w:rsidR="00D05148" w:rsidRPr="00D05148" w14:paraId="77382791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BC47A91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Excepciones</w:t>
            </w:r>
          </w:p>
        </w:tc>
        <w:tc>
          <w:tcPr>
            <w:tcW w:w="5529" w:type="dxa"/>
          </w:tcPr>
          <w:p w14:paraId="5B9ED402" w14:textId="77777777" w:rsidR="00FD4BBD" w:rsidRPr="00224795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224795">
              <w:rPr>
                <w:rFonts w:cstheme="minorHAnsi"/>
                <w:sz w:val="22"/>
                <w:szCs w:val="22"/>
              </w:rPr>
              <w:t>ninguna</w:t>
            </w:r>
          </w:p>
        </w:tc>
      </w:tr>
      <w:tr w:rsidR="00D05148" w:rsidRPr="00D05148" w14:paraId="6923901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052D385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Prioridades</w:t>
            </w:r>
          </w:p>
        </w:tc>
        <w:tc>
          <w:tcPr>
            <w:tcW w:w="5529" w:type="dxa"/>
          </w:tcPr>
          <w:p w14:paraId="44897A3F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2</w:t>
            </w:r>
          </w:p>
        </w:tc>
      </w:tr>
      <w:tr w:rsidR="00D05148" w:rsidRPr="00D05148" w14:paraId="6E3DA8F7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A931A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Disponibilidad</w:t>
            </w:r>
          </w:p>
        </w:tc>
        <w:tc>
          <w:tcPr>
            <w:tcW w:w="5529" w:type="dxa"/>
          </w:tcPr>
          <w:p w14:paraId="71CA0563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Siempre</w:t>
            </w:r>
          </w:p>
        </w:tc>
      </w:tr>
      <w:tr w:rsidR="00D05148" w:rsidRPr="00D05148" w14:paraId="31DCE612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E87EB43" w14:textId="77777777" w:rsidR="00FD4BBD" w:rsidRPr="00224795" w:rsidRDefault="00FD4BBD" w:rsidP="00151F2A">
            <w:pPr>
              <w:rPr>
                <w:sz w:val="22"/>
                <w:szCs w:val="22"/>
                <w:lang w:val="es-ES"/>
              </w:rPr>
            </w:pPr>
            <w:r w:rsidRPr="00224795">
              <w:rPr>
                <w:sz w:val="22"/>
                <w:szCs w:val="22"/>
              </w:rPr>
              <w:t>Frecuencia de uso</w:t>
            </w:r>
          </w:p>
        </w:tc>
        <w:tc>
          <w:tcPr>
            <w:tcW w:w="5529" w:type="dxa"/>
          </w:tcPr>
          <w:p w14:paraId="4F5959F5" w14:textId="77777777" w:rsidR="00FD4BBD" w:rsidRPr="00224795" w:rsidRDefault="00FD4BBD" w:rsidP="00151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s-ES"/>
              </w:rPr>
            </w:pPr>
            <w:r w:rsidRPr="00224795">
              <w:rPr>
                <w:rFonts w:cstheme="minorHAnsi"/>
                <w:sz w:val="22"/>
                <w:szCs w:val="22"/>
              </w:rPr>
              <w:t>baja</w:t>
            </w:r>
          </w:p>
        </w:tc>
      </w:tr>
    </w:tbl>
    <w:tbl>
      <w:tblPr>
        <w:tblStyle w:val="Tabladecuadrcula1clara-nfasis3"/>
        <w:tblpPr w:leftFromText="141" w:rightFromText="141" w:vertAnchor="text" w:horzAnchor="page" w:tblpX="1751" w:tblpY="516"/>
        <w:tblW w:w="0" w:type="auto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24F2601E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486841F" w14:textId="77777777" w:rsidR="00FD4BBD" w:rsidRPr="00471C05" w:rsidRDefault="00FD4BBD" w:rsidP="00471C05">
            <w:pPr>
              <w:jc w:val="center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</w:tcPr>
          <w:p w14:paraId="7787847B" w14:textId="77777777" w:rsidR="00FD4BBD" w:rsidRPr="00471C05" w:rsidRDefault="00FD4BBD" w:rsidP="00471C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s-ES"/>
              </w:rPr>
            </w:pPr>
            <w:r w:rsidRPr="00471C05">
              <w:rPr>
                <w:rStyle w:val="nfasissutil"/>
                <w:color w:val="000000" w:themeColor="text1"/>
              </w:rPr>
              <w:t>Plantillas de correos electrónicos</w:t>
            </w:r>
          </w:p>
        </w:tc>
      </w:tr>
      <w:tr w:rsidR="00FD4BBD" w14:paraId="73C8BE50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15E1513" w14:textId="77777777" w:rsidR="00FD4BBD" w:rsidRDefault="00FD4BBD" w:rsidP="00FD4BBD">
            <w:pPr>
              <w:rPr>
                <w:lang w:val="es-ES"/>
              </w:rPr>
            </w:pPr>
            <w:r>
              <w:t>Actores</w:t>
            </w:r>
          </w:p>
        </w:tc>
        <w:tc>
          <w:tcPr>
            <w:tcW w:w="5670" w:type="dxa"/>
          </w:tcPr>
          <w:p w14:paraId="115B39E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Administrador, Odontólogo</w:t>
            </w:r>
          </w:p>
        </w:tc>
      </w:tr>
      <w:tr w:rsidR="00FD4BBD" w:rsidRPr="00A55E20" w14:paraId="45E555A5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39EA46" w14:textId="77777777" w:rsidR="00FD4BBD" w:rsidRDefault="00FD4BBD" w:rsidP="00FD4BBD">
            <w:pPr>
              <w:rPr>
                <w:lang w:val="es-ES"/>
              </w:rPr>
            </w:pPr>
            <w:r>
              <w:t>Objetivo</w:t>
            </w:r>
          </w:p>
        </w:tc>
        <w:tc>
          <w:tcPr>
            <w:tcW w:w="5670" w:type="dxa"/>
          </w:tcPr>
          <w:p w14:paraId="03DD748C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podrá registrar plantillas de correos electrónicos los cuales podrán ser enviados:</w:t>
            </w:r>
          </w:p>
          <w:p w14:paraId="61CCCEBD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del admin, A los Odontólogos</w:t>
            </w:r>
          </w:p>
          <w:p w14:paraId="09240520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En caso del usuario, a sus pacientes.</w:t>
            </w:r>
          </w:p>
        </w:tc>
      </w:tr>
      <w:tr w:rsidR="00FD4BBD" w:rsidRPr="00A55E20" w14:paraId="5E836B3B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0A137D8D" w14:textId="77777777" w:rsidR="00FD4BBD" w:rsidRDefault="00FD4BBD" w:rsidP="00FD4BBD">
            <w:pPr>
              <w:rPr>
                <w:lang w:val="es-ES"/>
              </w:rPr>
            </w:pPr>
            <w:r>
              <w:t>Precondiciones</w:t>
            </w:r>
          </w:p>
        </w:tc>
        <w:tc>
          <w:tcPr>
            <w:tcW w:w="5670" w:type="dxa"/>
          </w:tcPr>
          <w:p w14:paraId="28C43F33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 xml:space="preserve">Se necesita iniciar sesión </w:t>
            </w:r>
          </w:p>
          <w:p w14:paraId="0BB94B1E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C0C56">
              <w:rPr>
                <w:rFonts w:cstheme="minorHAnsi"/>
              </w:rPr>
              <w:t>Seleccionar una de las plantillas predefinidas para la categoría de usuario</w:t>
            </w:r>
          </w:p>
        </w:tc>
      </w:tr>
      <w:tr w:rsidR="00FD4BBD" w:rsidRPr="00A55E20" w14:paraId="42FFC1EC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2B58C26" w14:textId="77777777" w:rsidR="00FD4BBD" w:rsidRDefault="00FD4BBD" w:rsidP="00FD4BBD">
            <w:pPr>
              <w:rPr>
                <w:lang w:val="es-ES"/>
              </w:rPr>
            </w:pPr>
            <w:r>
              <w:t>Iniciador del caso de Uso</w:t>
            </w:r>
          </w:p>
        </w:tc>
        <w:tc>
          <w:tcPr>
            <w:tcW w:w="5670" w:type="dxa"/>
          </w:tcPr>
          <w:p w14:paraId="39CE8637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Crear una nueva plantilla (tipificada por usuario)</w:t>
            </w:r>
          </w:p>
        </w:tc>
      </w:tr>
      <w:tr w:rsidR="00FD4BBD" w14:paraId="304DDE2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8BF61AF" w14:textId="77777777" w:rsidR="00FD4BBD" w:rsidRDefault="00FD4BBD" w:rsidP="00FD4BBD">
            <w:pPr>
              <w:rPr>
                <w:lang w:val="es-ES"/>
              </w:rPr>
            </w:pPr>
            <w:r>
              <w:t>Excepciones</w:t>
            </w:r>
          </w:p>
        </w:tc>
        <w:tc>
          <w:tcPr>
            <w:tcW w:w="5670" w:type="dxa"/>
          </w:tcPr>
          <w:p w14:paraId="11136672" w14:textId="77777777" w:rsidR="00FD4BBD" w:rsidRPr="002C0C56" w:rsidRDefault="00FD4BBD" w:rsidP="00FD4BBD">
            <w:pPr>
              <w:pStyle w:val="Prrafodelista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Correo electrónico destinatario errado</w:t>
            </w:r>
          </w:p>
        </w:tc>
      </w:tr>
      <w:tr w:rsidR="00FD4BBD" w14:paraId="256AF1B9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6508DF5" w14:textId="77777777" w:rsidR="00FD4BBD" w:rsidRDefault="00FD4BBD" w:rsidP="00FD4BBD">
            <w:pPr>
              <w:rPr>
                <w:lang w:val="es-ES"/>
              </w:rPr>
            </w:pPr>
            <w:r>
              <w:t>Prioridades</w:t>
            </w:r>
          </w:p>
        </w:tc>
        <w:tc>
          <w:tcPr>
            <w:tcW w:w="5670" w:type="dxa"/>
          </w:tcPr>
          <w:p w14:paraId="4B62B949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2</w:t>
            </w:r>
          </w:p>
        </w:tc>
      </w:tr>
      <w:tr w:rsidR="00FD4BBD" w14:paraId="1957137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2C815A2" w14:textId="77777777" w:rsidR="00FD4BBD" w:rsidRDefault="00FD4BBD" w:rsidP="00FD4BBD">
            <w:pPr>
              <w:rPr>
                <w:lang w:val="es-ES"/>
              </w:rPr>
            </w:pPr>
            <w:r>
              <w:t>Disponibilidad</w:t>
            </w:r>
          </w:p>
        </w:tc>
        <w:tc>
          <w:tcPr>
            <w:tcW w:w="5670" w:type="dxa"/>
          </w:tcPr>
          <w:p w14:paraId="20F2B002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Siempre</w:t>
            </w:r>
          </w:p>
        </w:tc>
      </w:tr>
      <w:tr w:rsidR="00FD4BBD" w14:paraId="3CCC1C1F" w14:textId="77777777" w:rsidTr="00224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3C93AFA7" w14:textId="77777777" w:rsidR="00FD4BBD" w:rsidRDefault="00FD4BBD" w:rsidP="00FD4BBD">
            <w:pPr>
              <w:rPr>
                <w:lang w:val="es-ES"/>
              </w:rPr>
            </w:pPr>
            <w:r>
              <w:t>Frecuencia de uso</w:t>
            </w:r>
          </w:p>
        </w:tc>
        <w:tc>
          <w:tcPr>
            <w:tcW w:w="5670" w:type="dxa"/>
          </w:tcPr>
          <w:p w14:paraId="08C65C35" w14:textId="77777777" w:rsidR="00FD4BBD" w:rsidRDefault="00FD4BBD" w:rsidP="00FD4B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cstheme="minorHAnsi"/>
              </w:rPr>
              <w:t>baja</w:t>
            </w:r>
          </w:p>
        </w:tc>
      </w:tr>
    </w:tbl>
    <w:p w14:paraId="027300C2" w14:textId="77777777" w:rsidR="00FD4BBD" w:rsidRDefault="00FD4BBD" w:rsidP="00FD4BBD">
      <w:pPr>
        <w:rPr>
          <w:lang w:val="es-ES"/>
        </w:rPr>
      </w:pPr>
    </w:p>
    <w:p w14:paraId="5901DB6F" w14:textId="77777777" w:rsidR="00FD4BBD" w:rsidRDefault="00FD4BBD" w:rsidP="00FD4BBD">
      <w:pPr>
        <w:rPr>
          <w:lang w:val="es-ES"/>
        </w:rPr>
      </w:pPr>
    </w:p>
    <w:p w14:paraId="4FCF6720" w14:textId="77777777" w:rsidR="00D05148" w:rsidRDefault="00D05148" w:rsidP="00FD4BBD">
      <w:pPr>
        <w:rPr>
          <w:lang w:val="es-ES"/>
        </w:rPr>
      </w:pPr>
    </w:p>
    <w:p w14:paraId="62B418C8" w14:textId="77777777" w:rsidR="00D05148" w:rsidRDefault="00D05148" w:rsidP="00FD4BBD">
      <w:pPr>
        <w:rPr>
          <w:lang w:val="es-ES"/>
        </w:rPr>
      </w:pPr>
    </w:p>
    <w:p w14:paraId="77B0DE98" w14:textId="77777777" w:rsidR="00FD4BBD" w:rsidRDefault="00FD4BBD" w:rsidP="00FD4BBD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FD4BBD" w:rsidRPr="00224795" w14:paraId="6B44BC7F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75858E4" w14:textId="77777777" w:rsidR="00FD4BBD" w:rsidRPr="00471C05" w:rsidRDefault="00FD4BBD" w:rsidP="00471C05">
            <w:pPr>
              <w:pStyle w:val="Sinespaciado"/>
              <w:jc w:val="center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Nombre del Caso de Uso</w:t>
            </w:r>
          </w:p>
        </w:tc>
        <w:tc>
          <w:tcPr>
            <w:tcW w:w="5685" w:type="dxa"/>
            <w:hideMark/>
          </w:tcPr>
          <w:p w14:paraId="7356FD6A" w14:textId="77777777" w:rsidR="00FD4BBD" w:rsidRPr="00471C05" w:rsidRDefault="00FD4BBD" w:rsidP="00471C05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</w:pPr>
            <w:r w:rsidRPr="00471C05">
              <w:rPr>
                <w:rStyle w:val="nfasissutil"/>
                <w:iCs w:val="0"/>
                <w:color w:val="000000" w:themeColor="text1"/>
                <w:sz w:val="24"/>
                <w:lang w:val="es-NI"/>
              </w:rPr>
              <w:t>Programar Citas</w:t>
            </w:r>
          </w:p>
        </w:tc>
      </w:tr>
      <w:tr w:rsidR="00FD4BBD" w:rsidRPr="00224795" w14:paraId="7F2CACDC" w14:textId="77777777" w:rsidTr="00224795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700510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Actores</w:t>
            </w:r>
          </w:p>
        </w:tc>
        <w:tc>
          <w:tcPr>
            <w:tcW w:w="5685" w:type="dxa"/>
            <w:hideMark/>
          </w:tcPr>
          <w:p w14:paraId="7231E50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Odontólogo</w:t>
            </w:r>
          </w:p>
        </w:tc>
      </w:tr>
      <w:tr w:rsidR="00FD4BBD" w:rsidRPr="00224795" w14:paraId="3258F8C3" w14:textId="77777777" w:rsidTr="002247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FF07A6A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Objetivo</w:t>
            </w:r>
          </w:p>
        </w:tc>
        <w:tc>
          <w:tcPr>
            <w:tcW w:w="5685" w:type="dxa"/>
            <w:hideMark/>
          </w:tcPr>
          <w:p w14:paraId="77953681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Facilitar al odontólogo el control de citas de sus pacientes</w:t>
            </w:r>
          </w:p>
        </w:tc>
      </w:tr>
      <w:tr w:rsidR="00FD4BBD" w:rsidRPr="00224795" w14:paraId="5BC07C3B" w14:textId="77777777" w:rsidTr="00224795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A4C1B19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Precondiciones</w:t>
            </w:r>
          </w:p>
        </w:tc>
        <w:tc>
          <w:tcPr>
            <w:tcW w:w="5685" w:type="dxa"/>
            <w:hideMark/>
          </w:tcPr>
          <w:p w14:paraId="74B841C8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El paciente debe haber solicitado cita con el odontólogo</w:t>
            </w:r>
          </w:p>
        </w:tc>
      </w:tr>
      <w:tr w:rsidR="00FD4BBD" w:rsidRPr="00224795" w14:paraId="70AB4D71" w14:textId="77777777" w:rsidTr="00224795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26AD6E7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Iniciador del caso de Uso</w:t>
            </w:r>
          </w:p>
        </w:tc>
        <w:tc>
          <w:tcPr>
            <w:tcW w:w="5685" w:type="dxa"/>
            <w:hideMark/>
          </w:tcPr>
          <w:p w14:paraId="57C30BDF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Ser registrada por el odontólogo, asignándole el día calendario y horario disponible</w:t>
            </w:r>
          </w:p>
        </w:tc>
      </w:tr>
      <w:tr w:rsidR="00FD4BBD" w:rsidRPr="00224795" w14:paraId="5FD1D531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6C6DA50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Excepciones</w:t>
            </w:r>
          </w:p>
        </w:tc>
        <w:tc>
          <w:tcPr>
            <w:tcW w:w="5685" w:type="dxa"/>
            <w:hideMark/>
          </w:tcPr>
          <w:p w14:paraId="45B22F6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Fecha y hora no disponible</w:t>
            </w:r>
          </w:p>
        </w:tc>
      </w:tr>
      <w:tr w:rsidR="00FD4BBD" w:rsidRPr="00224795" w14:paraId="32DF4028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FEC90EB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Prioridades</w:t>
            </w:r>
          </w:p>
        </w:tc>
        <w:tc>
          <w:tcPr>
            <w:tcW w:w="5685" w:type="dxa"/>
            <w:hideMark/>
          </w:tcPr>
          <w:p w14:paraId="0180523B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2</w:t>
            </w:r>
          </w:p>
        </w:tc>
      </w:tr>
      <w:tr w:rsidR="00FD4BBD" w:rsidRPr="00224795" w14:paraId="27116019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9AD0424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Disponibilidad</w:t>
            </w:r>
          </w:p>
        </w:tc>
        <w:tc>
          <w:tcPr>
            <w:tcW w:w="5685" w:type="dxa"/>
            <w:hideMark/>
          </w:tcPr>
          <w:p w14:paraId="3D84B49A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Siempre</w:t>
            </w:r>
          </w:p>
        </w:tc>
      </w:tr>
      <w:tr w:rsidR="00FD4BBD" w:rsidRPr="00224795" w14:paraId="6C03B340" w14:textId="77777777" w:rsidTr="002247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0A064FD" w14:textId="77777777" w:rsidR="00FD4BBD" w:rsidRPr="00224795" w:rsidRDefault="00FD4BBD" w:rsidP="00224795">
            <w:pPr>
              <w:pStyle w:val="Sinespaciado"/>
              <w:rPr>
                <w:lang w:val="es-NI"/>
              </w:rPr>
            </w:pPr>
            <w:r w:rsidRPr="00224795">
              <w:rPr>
                <w:lang w:val="es-NI"/>
              </w:rPr>
              <w:t>Frecuencia de uso</w:t>
            </w:r>
          </w:p>
        </w:tc>
        <w:tc>
          <w:tcPr>
            <w:tcW w:w="5685" w:type="dxa"/>
            <w:hideMark/>
          </w:tcPr>
          <w:p w14:paraId="044F29D0" w14:textId="77777777" w:rsidR="00FD4BBD" w:rsidRPr="00224795" w:rsidRDefault="00FD4BBD" w:rsidP="00224795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NI"/>
              </w:rPr>
            </w:pPr>
            <w:r w:rsidRPr="00224795">
              <w:rPr>
                <w:lang w:val="es-NI"/>
              </w:rPr>
              <w:t>Media</w:t>
            </w:r>
          </w:p>
        </w:tc>
      </w:tr>
    </w:tbl>
    <w:p w14:paraId="6500A246" w14:textId="77777777" w:rsidR="00FD4BBD" w:rsidRDefault="00FD4BBD" w:rsidP="00FD4BBD"/>
    <w:tbl>
      <w:tblPr>
        <w:tblStyle w:val="Tabladecuadrcula1clara-nfasis3"/>
        <w:tblW w:w="9039" w:type="dxa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14:paraId="5957C1FD" w14:textId="77777777" w:rsidTr="00224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45E335D" w14:textId="77777777" w:rsidR="00FD4BBD" w:rsidRPr="0022479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CE5721F" w14:textId="77777777" w:rsidR="00FD4BBD" w:rsidRPr="0022479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224795">
              <w:rPr>
                <w:rStyle w:val="nfasissutil"/>
                <w:color w:val="000000" w:themeColor="text1"/>
              </w:rPr>
              <w:t>Registrar Odontólogo</w:t>
            </w:r>
          </w:p>
        </w:tc>
      </w:tr>
      <w:tr w:rsidR="00FD4BBD" w14:paraId="61D38F43" w14:textId="77777777" w:rsidTr="0022479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16B9DFA1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73C4D95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sz w:val="20"/>
              </w:rPr>
              <w:t>Administrador, Odontólogo</w:t>
            </w:r>
          </w:p>
        </w:tc>
      </w:tr>
      <w:tr w:rsidR="00FD4BBD" w14:paraId="098CEEF1" w14:textId="77777777" w:rsidTr="00224795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0C2BEC76" w14:textId="77777777" w:rsidR="00FD4BBD" w:rsidRPr="00224795" w:rsidRDefault="00FD4BBD" w:rsidP="00151F2A">
            <w:pPr>
              <w:ind w:left="65"/>
              <w:jc w:val="center"/>
              <w:rPr>
                <w:sz w:val="20"/>
              </w:rPr>
            </w:pPr>
            <w:r w:rsidRPr="0022479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C1B2CA8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224795">
              <w:rPr>
                <w:rFonts w:cstheme="minorHAnsi"/>
                <w:sz w:val="20"/>
              </w:rPr>
              <w:t xml:space="preserve">Registro de usuario principal </w:t>
            </w:r>
          </w:p>
        </w:tc>
      </w:tr>
      <w:tr w:rsidR="00FD4BBD" w:rsidRPr="00A55E20" w14:paraId="14AE2C19" w14:textId="77777777" w:rsidTr="00224795">
        <w:trPr>
          <w:trHeight w:hRule="exact"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EB7591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5AE16A0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El odontólogo debe atender por lo menos en una clínica y contar con su código del MINSA para poder registrarse</w:t>
            </w:r>
          </w:p>
        </w:tc>
      </w:tr>
      <w:tr w:rsidR="00FD4BBD" w14:paraId="7E852736" w14:textId="77777777" w:rsidTr="0022479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8DE7779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99A463C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Iniciar Sesión al Sistema</w:t>
            </w:r>
          </w:p>
        </w:tc>
      </w:tr>
      <w:tr w:rsidR="00FD4BBD" w:rsidRPr="00A55E20" w14:paraId="3B80BD76" w14:textId="77777777" w:rsidTr="00224795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53E4464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50D2A13F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Usuario y contraseña digitado incorrectamente</w:t>
            </w:r>
          </w:p>
        </w:tc>
      </w:tr>
      <w:tr w:rsidR="00FD4BBD" w14:paraId="2E318675" w14:textId="77777777" w:rsidTr="00224795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4F12DF5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37D04E4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1</w:t>
            </w:r>
          </w:p>
        </w:tc>
      </w:tr>
      <w:tr w:rsidR="00FD4BBD" w14:paraId="3B34D440" w14:textId="77777777" w:rsidTr="00224795">
        <w:trPr>
          <w:trHeight w:hRule="exact"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CFFF1FF" w14:textId="77777777" w:rsidR="00FD4BBD" w:rsidRPr="00224795" w:rsidRDefault="00FD4BBD" w:rsidP="00151F2A">
            <w:pPr>
              <w:jc w:val="center"/>
              <w:rPr>
                <w:sz w:val="20"/>
              </w:rPr>
            </w:pPr>
            <w:r w:rsidRPr="0022479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41F3A605" w14:textId="77777777" w:rsidR="00FD4BBD" w:rsidRPr="0022479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224795">
              <w:rPr>
                <w:rFonts w:cstheme="minorHAnsi"/>
                <w:sz w:val="20"/>
              </w:rPr>
              <w:t>Siempre</w:t>
            </w:r>
          </w:p>
        </w:tc>
      </w:tr>
    </w:tbl>
    <w:p w14:paraId="74BF6B32" w14:textId="77777777" w:rsidR="00FD4BBD" w:rsidRDefault="00FD4BBD" w:rsidP="00FD4BBD"/>
    <w:tbl>
      <w:tblPr>
        <w:tblStyle w:val="Tabladecuadrcula1clara-nfasis3"/>
        <w:tblW w:w="9039" w:type="dxa"/>
        <w:tblLayout w:type="fixed"/>
        <w:tblLook w:val="04A0" w:firstRow="1" w:lastRow="0" w:firstColumn="1" w:lastColumn="0" w:noHBand="0" w:noVBand="1"/>
      </w:tblPr>
      <w:tblGrid>
        <w:gridCol w:w="3369"/>
        <w:gridCol w:w="5670"/>
      </w:tblGrid>
      <w:tr w:rsidR="00FD4BBD" w:rsidRPr="00471C05" w14:paraId="1405E21A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6E805619" w14:textId="77777777" w:rsidR="00FD4BBD" w:rsidRPr="00471C05" w:rsidRDefault="00FD4BBD" w:rsidP="00151F2A">
            <w:pPr>
              <w:ind w:left="-519"/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C73DD84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Verificar consultas médicas de pacientes</w:t>
            </w:r>
          </w:p>
        </w:tc>
      </w:tr>
      <w:tr w:rsidR="00FD4BBD" w:rsidRPr="00471C05" w14:paraId="6476120B" w14:textId="77777777" w:rsidTr="00471C05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40BFCE6C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195EC9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471C05" w14:paraId="693BD427" w14:textId="77777777" w:rsidTr="00471C05">
        <w:trPr>
          <w:trHeight w:hRule="exact"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09F14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11E715C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doctor el acceso a la información de cada paciente asignado</w:t>
            </w:r>
          </w:p>
        </w:tc>
      </w:tr>
      <w:tr w:rsidR="00FD4BBD" w:rsidRPr="00471C05" w14:paraId="1ACADAA7" w14:textId="77777777" w:rsidTr="00471C05">
        <w:trPr>
          <w:trHeight w:hRule="exact"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3746B9FB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F59958C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Se deberá haber atendido uno a más pacientes y haber registrado la hoja de atención al paciente</w:t>
            </w:r>
          </w:p>
        </w:tc>
      </w:tr>
      <w:tr w:rsidR="00FD4BBD" w:rsidRPr="00471C05" w14:paraId="2C03C6E6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332F46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04D64AE4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una o más consultas de un determinado paciente</w:t>
            </w:r>
          </w:p>
        </w:tc>
      </w:tr>
      <w:tr w:rsidR="00FD4BBD" w:rsidRPr="00471C05" w14:paraId="6B027EF7" w14:textId="77777777" w:rsidTr="00471C05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7F236A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226867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Tener pacientes sin consultas realizadas</w:t>
            </w:r>
          </w:p>
        </w:tc>
      </w:tr>
      <w:tr w:rsidR="00FD4BBD" w:rsidRPr="00471C05" w14:paraId="641B1D53" w14:textId="77777777" w:rsidTr="00471C05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59CDB8D9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4439450F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1</w:t>
            </w:r>
          </w:p>
        </w:tc>
      </w:tr>
      <w:tr w:rsidR="00FD4BBD" w:rsidRPr="00471C05" w14:paraId="1C2AABF8" w14:textId="77777777" w:rsidTr="00471C05">
        <w:trPr>
          <w:trHeight w:hRule="exact"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7F40E0E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7701D3E3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:rsidRPr="00471C05" w14:paraId="3688D8A5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hideMark/>
          </w:tcPr>
          <w:p w14:paraId="2C14105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8C41C9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3AEBEFFC" w14:textId="77777777" w:rsidR="00FD4BBD" w:rsidRDefault="00FD4BBD" w:rsidP="00FD4BBD"/>
    <w:p w14:paraId="56FC9E4C" w14:textId="77777777" w:rsidR="00471C05" w:rsidRDefault="00471C05" w:rsidP="00FD4BBD"/>
    <w:p w14:paraId="3451AAB8" w14:textId="77777777" w:rsidR="00471C05" w:rsidRDefault="00471C05" w:rsidP="00FD4BBD"/>
    <w:p w14:paraId="3C0F17E8" w14:textId="77777777" w:rsidR="00471C05" w:rsidRDefault="00471C05" w:rsidP="00FD4BBD"/>
    <w:p w14:paraId="2A14E890" w14:textId="77777777" w:rsidR="00471C05" w:rsidRDefault="00471C05" w:rsidP="00FD4BBD"/>
    <w:p w14:paraId="7F2AA883" w14:textId="77777777" w:rsidR="00471C05" w:rsidRDefault="00471C05" w:rsidP="00FD4BBD"/>
    <w:p w14:paraId="08625950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35AF4715" w14:textId="77777777" w:rsidTr="00471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008FF78" w14:textId="77777777" w:rsidR="00FD4BBD" w:rsidRPr="00471C05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670" w:type="dxa"/>
            <w:hideMark/>
          </w:tcPr>
          <w:p w14:paraId="343D7B48" w14:textId="77777777" w:rsidR="00FD4BBD" w:rsidRPr="00471C05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471C05">
              <w:rPr>
                <w:rStyle w:val="nfasissutil"/>
                <w:color w:val="000000" w:themeColor="text1"/>
              </w:rPr>
              <w:t>Generar informes médicos</w:t>
            </w:r>
          </w:p>
        </w:tc>
      </w:tr>
      <w:tr w:rsidR="00FD4BBD" w14:paraId="2B384258" w14:textId="77777777" w:rsidTr="00471C05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46C6E0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6483579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Odontólogo</w:t>
            </w:r>
          </w:p>
        </w:tc>
      </w:tr>
      <w:tr w:rsidR="00FD4BBD" w:rsidRPr="00A55E20" w14:paraId="3DF8FA97" w14:textId="77777777" w:rsidTr="00471C05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855E636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026D80F5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471C05">
              <w:rPr>
                <w:sz w:val="20"/>
              </w:rPr>
              <w:t>Facilitar al odontólogo tener un historial de todos los trabajos realizados en una fecha y paciente determinado</w:t>
            </w:r>
          </w:p>
        </w:tc>
      </w:tr>
      <w:tr w:rsidR="00FD4BBD" w:rsidRPr="00A55E20" w14:paraId="5324BBE5" w14:textId="77777777" w:rsidTr="00471C05">
        <w:trPr>
          <w:trHeight w:hRule="exact"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3B2468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39497BF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Haber registrado algún paciente y realizado al mismo al menos una atención médica</w:t>
            </w:r>
          </w:p>
        </w:tc>
      </w:tr>
      <w:tr w:rsidR="00FD4BBD" w:rsidRPr="00A55E20" w14:paraId="1EDC85C0" w14:textId="77777777" w:rsidTr="00471C05">
        <w:trPr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34916E2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5FFBC02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odontólogo generará el informe indicando fecha y paciente determinado</w:t>
            </w:r>
          </w:p>
        </w:tc>
      </w:tr>
      <w:tr w:rsidR="00FD4BBD" w:rsidRPr="00A55E20" w14:paraId="2FCFF457" w14:textId="77777777" w:rsidTr="00471C05">
        <w:trPr>
          <w:trHeight w:hRule="exact"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D03D53E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71871B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El usuario que ingresó no existe, fecha fuera de rango, sin atención médica para el paciente</w:t>
            </w:r>
          </w:p>
        </w:tc>
      </w:tr>
      <w:tr w:rsidR="00FD4BBD" w14:paraId="72852FF2" w14:textId="77777777" w:rsidTr="00471C05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7DD8C8A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965694A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2</w:t>
            </w:r>
          </w:p>
        </w:tc>
      </w:tr>
      <w:tr w:rsidR="00FD4BBD" w14:paraId="218FD742" w14:textId="77777777" w:rsidTr="00471C05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A8D3E9D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17A7F5DD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Siempre</w:t>
            </w:r>
          </w:p>
        </w:tc>
      </w:tr>
      <w:tr w:rsidR="00FD4BBD" w14:paraId="7B407D92" w14:textId="77777777" w:rsidTr="00471C05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641CCC1" w14:textId="77777777" w:rsidR="00FD4BBD" w:rsidRPr="00471C05" w:rsidRDefault="00FD4BBD" w:rsidP="00151F2A">
            <w:pPr>
              <w:jc w:val="center"/>
              <w:rPr>
                <w:sz w:val="20"/>
              </w:rPr>
            </w:pPr>
            <w:r w:rsidRPr="00471C05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558D06B" w14:textId="77777777" w:rsidR="00FD4BBD" w:rsidRPr="00471C05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471C05">
              <w:rPr>
                <w:rFonts w:cstheme="minorHAnsi"/>
                <w:sz w:val="20"/>
              </w:rPr>
              <w:t>Media</w:t>
            </w:r>
          </w:p>
        </w:tc>
      </w:tr>
    </w:tbl>
    <w:p w14:paraId="741E4F09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1F3C758D" w14:textId="77777777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CAF5FE" w14:textId="77777777" w:rsidR="00FD4BBD" w:rsidRPr="00881AD6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0A4BF681" w14:textId="77777777" w:rsidR="00FD4BBD" w:rsidRPr="00881AD6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881AD6">
              <w:rPr>
                <w:rStyle w:val="nfasissutil"/>
                <w:color w:val="000000" w:themeColor="text1"/>
              </w:rPr>
              <w:t>Añadir tratamiento a pacientes</w:t>
            </w:r>
          </w:p>
        </w:tc>
      </w:tr>
      <w:tr w:rsidR="00FD4BBD" w14:paraId="2D87CC76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D766F06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Actores</w:t>
            </w:r>
          </w:p>
        </w:tc>
        <w:tc>
          <w:tcPr>
            <w:tcW w:w="5670" w:type="dxa"/>
            <w:hideMark/>
          </w:tcPr>
          <w:p w14:paraId="738E19FC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sz w:val="22"/>
              </w:rPr>
              <w:t>Odontólogo</w:t>
            </w:r>
          </w:p>
        </w:tc>
      </w:tr>
      <w:tr w:rsidR="00FD4BBD" w:rsidRPr="00A55E20" w14:paraId="52CD7FFC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BBA4B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Objetivo</w:t>
            </w:r>
          </w:p>
        </w:tc>
        <w:tc>
          <w:tcPr>
            <w:tcW w:w="5670" w:type="dxa"/>
            <w:hideMark/>
          </w:tcPr>
          <w:p w14:paraId="32AA856D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81AD6">
              <w:rPr>
                <w:rFonts w:cstheme="minorHAnsi"/>
                <w:sz w:val="22"/>
              </w:rPr>
              <w:t>Facilitar la creación de los tratamientos que se les aplicará a los pacientes</w:t>
            </w:r>
          </w:p>
        </w:tc>
      </w:tr>
      <w:tr w:rsidR="00FD4BBD" w:rsidRPr="00A55E20" w14:paraId="090E5C93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0B3DB2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Precondiciones</w:t>
            </w:r>
          </w:p>
        </w:tc>
        <w:tc>
          <w:tcPr>
            <w:tcW w:w="5670" w:type="dxa"/>
            <w:hideMark/>
          </w:tcPr>
          <w:p w14:paraId="7EEA9977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necesita haber realizado una consulta a un paciente</w:t>
            </w:r>
          </w:p>
        </w:tc>
      </w:tr>
      <w:tr w:rsidR="00FD4BBD" w:rsidRPr="00A55E20" w14:paraId="2E7FE60A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22E13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79AE4AFE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odontólogo deberá haber atendido primeramente al paciente y luego asignarle el tratamiento</w:t>
            </w:r>
          </w:p>
        </w:tc>
      </w:tr>
      <w:tr w:rsidR="00FD4BBD" w:rsidRPr="00A55E20" w14:paraId="1174B038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A8D988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Excepciones</w:t>
            </w:r>
          </w:p>
        </w:tc>
        <w:tc>
          <w:tcPr>
            <w:tcW w:w="5670" w:type="dxa"/>
            <w:hideMark/>
          </w:tcPr>
          <w:p w14:paraId="17AE36B0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El paciente no ha sido registrado</w:t>
            </w:r>
          </w:p>
        </w:tc>
      </w:tr>
      <w:tr w:rsidR="00FD4BBD" w14:paraId="55A87F6D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990340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Prioridades</w:t>
            </w:r>
          </w:p>
        </w:tc>
        <w:tc>
          <w:tcPr>
            <w:tcW w:w="5670" w:type="dxa"/>
            <w:hideMark/>
          </w:tcPr>
          <w:p w14:paraId="3D1E7CDA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2</w:t>
            </w:r>
          </w:p>
        </w:tc>
      </w:tr>
      <w:tr w:rsidR="00FD4BBD" w14:paraId="23247921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2D56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Disponibilidad</w:t>
            </w:r>
          </w:p>
        </w:tc>
        <w:tc>
          <w:tcPr>
            <w:tcW w:w="5670" w:type="dxa"/>
            <w:hideMark/>
          </w:tcPr>
          <w:p w14:paraId="3255DDA3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Siempre</w:t>
            </w:r>
          </w:p>
        </w:tc>
      </w:tr>
      <w:tr w:rsidR="00FD4BBD" w14:paraId="08C11DD5" w14:textId="77777777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47A255" w14:textId="77777777" w:rsidR="00FD4BBD" w:rsidRPr="00881AD6" w:rsidRDefault="00FD4BBD" w:rsidP="00151F2A">
            <w:pPr>
              <w:jc w:val="center"/>
              <w:rPr>
                <w:sz w:val="22"/>
              </w:rPr>
            </w:pPr>
            <w:r w:rsidRPr="00881AD6">
              <w:rPr>
                <w:sz w:val="22"/>
              </w:rPr>
              <w:t>Frecuencia de uso</w:t>
            </w:r>
          </w:p>
        </w:tc>
        <w:tc>
          <w:tcPr>
            <w:tcW w:w="5670" w:type="dxa"/>
            <w:hideMark/>
          </w:tcPr>
          <w:p w14:paraId="5C2B6B52" w14:textId="77777777" w:rsidR="00FD4BBD" w:rsidRPr="00881AD6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</w:rPr>
            </w:pPr>
            <w:r w:rsidRPr="00881AD6">
              <w:rPr>
                <w:rFonts w:cstheme="minorHAnsi"/>
                <w:sz w:val="22"/>
              </w:rPr>
              <w:t>Alta</w:t>
            </w:r>
          </w:p>
        </w:tc>
      </w:tr>
    </w:tbl>
    <w:p w14:paraId="0457CE64" w14:textId="77777777" w:rsidR="00471C05" w:rsidRDefault="00471C05">
      <w:r>
        <w:rPr>
          <w:b/>
          <w:bCs/>
        </w:rPr>
        <w:br w:type="page"/>
      </w:r>
    </w:p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14:paraId="554225DD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4ABA05" w14:textId="6BCF21FD" w:rsidR="00FD4BBD" w:rsidRPr="00684BBE" w:rsidRDefault="00FD4BBD" w:rsidP="00151F2A">
            <w:pPr>
              <w:jc w:val="center"/>
              <w:rPr>
                <w:color w:val="000000" w:themeColor="text1"/>
              </w:rPr>
            </w:pPr>
            <w:r w:rsidRPr="00684BBE">
              <w:rPr>
                <w:color w:val="000000" w:themeColor="text1"/>
              </w:rPr>
              <w:lastRenderedPageBreak/>
              <w:t>Puntos aún no resueltos</w:t>
            </w:r>
          </w:p>
          <w:p w14:paraId="2A4F46B3" w14:textId="77777777" w:rsidR="00471C05" w:rsidRPr="00684BBE" w:rsidRDefault="00471C05" w:rsidP="00151F2A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670" w:type="dxa"/>
          </w:tcPr>
          <w:p w14:paraId="3E581C4A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</w:rPr>
            </w:pPr>
          </w:p>
        </w:tc>
      </w:tr>
      <w:tr w:rsidR="00FD4BBD" w14:paraId="369EB928" w14:textId="77777777" w:rsidTr="00684BBE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922D3C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8224AD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EE6A503" w14:textId="77777777" w:rsidTr="00684BBE">
        <w:trPr>
          <w:trHeight w:hRule="exact"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2320834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5471701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Modificar información equivoca de un determinado paciente</w:t>
            </w:r>
          </w:p>
        </w:tc>
      </w:tr>
      <w:tr w:rsidR="00FD4BBD" w:rsidRPr="00A55E20" w14:paraId="17F70DD9" w14:textId="77777777" w:rsidTr="00684BBE">
        <w:trPr>
          <w:trHeight w:hRule="exact"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1552F7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0C0ADE19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Tener acceso al sistema, además de poseer el rol para realizar cambios</w:t>
            </w:r>
          </w:p>
        </w:tc>
      </w:tr>
      <w:tr w:rsidR="00FD4BBD" w:rsidRPr="00A55E20" w14:paraId="736CA18B" w14:textId="77777777" w:rsidTr="00684BBE">
        <w:trPr>
          <w:trHeight w:hRule="exact"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BDAEA1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185441C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iniciar sesión y empezar a agregar a sus pacientes y sus respectivas documentaciones</w:t>
            </w:r>
          </w:p>
        </w:tc>
      </w:tr>
      <w:tr w:rsidR="00FD4BBD" w:rsidRPr="00A55E20" w14:paraId="433AA845" w14:textId="77777777" w:rsidTr="00684BBE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97E566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6EC629B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ha sido registrado</w:t>
            </w:r>
          </w:p>
        </w:tc>
      </w:tr>
      <w:tr w:rsidR="00FD4BBD" w14:paraId="40F00558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563CC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5367673A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556E9AEB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309E2AD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3D49D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73CEFBD1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F3A1EF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C19070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Baja</w:t>
            </w:r>
          </w:p>
        </w:tc>
      </w:tr>
    </w:tbl>
    <w:p w14:paraId="669F66AD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EB1C573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32EE77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18F30920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Publicación de información de control de pacientes</w:t>
            </w:r>
          </w:p>
        </w:tc>
      </w:tr>
      <w:tr w:rsidR="00FD4BBD" w14:paraId="05A603C3" w14:textId="77777777" w:rsidTr="00684BBE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4F0A8C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5F88295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7B7BD190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CEB029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ECE4D6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rFonts w:cstheme="minorHAnsi"/>
                <w:sz w:val="20"/>
              </w:rPr>
              <w:t>Publicar información sobre temas modernos en su especialidad, investigaciones o publicaciones del periódico</w:t>
            </w:r>
          </w:p>
        </w:tc>
      </w:tr>
      <w:tr w:rsidR="00FD4BBD" w:rsidRPr="00A55E20" w14:paraId="15B62FB1" w14:textId="77777777" w:rsidTr="00684BBE">
        <w:trPr>
          <w:trHeight w:hRule="exact"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823723A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62E2111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tener cuenta en el sistema</w:t>
            </w:r>
          </w:p>
        </w:tc>
      </w:tr>
      <w:tr w:rsidR="00FD4BBD" w:rsidRPr="00A55E20" w14:paraId="6A3352A9" w14:textId="77777777" w:rsidTr="00684BBE">
        <w:trPr>
          <w:trHeight w:hRule="exact"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95063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6C0DD864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tiene que iniciar sesión y copiar la información o el link de lo que quiere mostrar</w:t>
            </w:r>
          </w:p>
        </w:tc>
      </w:tr>
      <w:tr w:rsidR="00FD4BBD" w:rsidRPr="00A55E20" w14:paraId="23D99080" w14:textId="77777777" w:rsidTr="00684BBE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DF7119C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1A6B5CF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no ha iniciado sesión</w:t>
            </w:r>
          </w:p>
        </w:tc>
      </w:tr>
      <w:tr w:rsidR="00FD4BBD" w14:paraId="3BF2E6B2" w14:textId="77777777" w:rsidTr="00684BBE">
        <w:trPr>
          <w:trHeight w:hRule="exact"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C89372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67156C9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2</w:t>
            </w:r>
          </w:p>
        </w:tc>
      </w:tr>
      <w:tr w:rsidR="00FD4BBD" w14:paraId="11DB2A46" w14:textId="77777777" w:rsidTr="00684BBE">
        <w:trPr>
          <w:trHeight w:hRule="exact"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089035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5352282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27D3230F" w14:textId="77777777" w:rsidTr="00684BBE">
        <w:trPr>
          <w:trHeight w:hRule="exact"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1FF18B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1083B56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Media</w:t>
            </w:r>
          </w:p>
        </w:tc>
      </w:tr>
    </w:tbl>
    <w:p w14:paraId="69F4CCD7" w14:textId="77777777" w:rsidR="00FD4BBD" w:rsidRDefault="00FD4BBD" w:rsidP="00FD4BBD"/>
    <w:tbl>
      <w:tblPr>
        <w:tblStyle w:val="Tabladecuadrcula1clara-nfasis3"/>
        <w:tblW w:w="9180" w:type="dxa"/>
        <w:tblLook w:val="04A0" w:firstRow="1" w:lastRow="0" w:firstColumn="1" w:lastColumn="0" w:noHBand="0" w:noVBand="1"/>
      </w:tblPr>
      <w:tblGrid>
        <w:gridCol w:w="3510"/>
        <w:gridCol w:w="5670"/>
      </w:tblGrid>
      <w:tr w:rsidR="00FD4BBD" w:rsidRPr="00A55E20" w14:paraId="37F6B3CB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F633E80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Nombre del Caso de Uso</w:t>
            </w:r>
          </w:p>
        </w:tc>
        <w:tc>
          <w:tcPr>
            <w:tcW w:w="5670" w:type="dxa"/>
            <w:hideMark/>
          </w:tcPr>
          <w:p w14:paraId="4D61B201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Notificación de citas a pacientes</w:t>
            </w:r>
          </w:p>
        </w:tc>
      </w:tr>
      <w:tr w:rsidR="00FD4BBD" w14:paraId="01FB4893" w14:textId="77777777" w:rsidTr="00684BBE">
        <w:trPr>
          <w:trHeight w:hRule="exact"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E5C4E0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670" w:type="dxa"/>
            <w:hideMark/>
          </w:tcPr>
          <w:p w14:paraId="062985B6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Sistema Odontológico</w:t>
            </w:r>
          </w:p>
        </w:tc>
      </w:tr>
      <w:tr w:rsidR="00FD4BBD" w:rsidRPr="00A55E20" w14:paraId="74981218" w14:textId="77777777" w:rsidTr="00684BBE">
        <w:trPr>
          <w:trHeight w:hRule="exact"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01BDE62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670" w:type="dxa"/>
            <w:hideMark/>
          </w:tcPr>
          <w:p w14:paraId="682F2B2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sistema será capaz notificar al paciente anticipadamente una cita</w:t>
            </w:r>
          </w:p>
        </w:tc>
      </w:tr>
      <w:tr w:rsidR="00FD4BBD" w:rsidRPr="00A55E20" w14:paraId="64479B09" w14:textId="77777777" w:rsidTr="00684BBE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8FB1E21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670" w:type="dxa"/>
            <w:hideMark/>
          </w:tcPr>
          <w:p w14:paraId="24BF91C3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</w:t>
            </w:r>
          </w:p>
        </w:tc>
      </w:tr>
      <w:tr w:rsidR="00FD4BBD" w:rsidRPr="00A55E20" w14:paraId="30F8B6D9" w14:textId="77777777" w:rsidTr="00684BBE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A13A72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670" w:type="dxa"/>
            <w:hideMark/>
          </w:tcPr>
          <w:p w14:paraId="4EFF3DF5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una cita al paciente</w:t>
            </w:r>
          </w:p>
        </w:tc>
      </w:tr>
      <w:tr w:rsidR="00FD4BBD" w:rsidRPr="00A55E20" w14:paraId="655514B5" w14:textId="77777777" w:rsidTr="00684BBE">
        <w:trPr>
          <w:trHeight w:hRule="exact"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08B6A5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670" w:type="dxa"/>
            <w:hideMark/>
          </w:tcPr>
          <w:p w14:paraId="0F7A63D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no existe, el paciente no solicitó una cita</w:t>
            </w:r>
          </w:p>
        </w:tc>
      </w:tr>
      <w:tr w:rsidR="00FD4BBD" w14:paraId="7D16A828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C08494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670" w:type="dxa"/>
            <w:hideMark/>
          </w:tcPr>
          <w:p w14:paraId="34F02DB7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1</w:t>
            </w:r>
          </w:p>
        </w:tc>
      </w:tr>
      <w:tr w:rsidR="00FD4BBD" w14:paraId="21D96021" w14:textId="77777777" w:rsidTr="00684BBE">
        <w:trPr>
          <w:trHeight w:hRule="exact"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693E0F33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670" w:type="dxa"/>
            <w:hideMark/>
          </w:tcPr>
          <w:p w14:paraId="0CD9FD5C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1DA5C97B" w14:textId="77777777" w:rsidTr="00684BBE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B49A430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670" w:type="dxa"/>
            <w:hideMark/>
          </w:tcPr>
          <w:p w14:paraId="432C82E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7C2F420E" w14:textId="77777777" w:rsidR="00FD4BBD" w:rsidRDefault="00FD4BBD" w:rsidP="00FD4BBD">
      <w:pPr>
        <w:rPr>
          <w:rFonts w:cs="Arial"/>
          <w:noProof/>
          <w:lang w:val="es-ES"/>
        </w:rPr>
      </w:pPr>
    </w:p>
    <w:p w14:paraId="079131E1" w14:textId="77777777" w:rsidR="00684BBE" w:rsidRDefault="00684BBE" w:rsidP="00FD4BBD">
      <w:pPr>
        <w:rPr>
          <w:rFonts w:cs="Arial"/>
          <w:noProof/>
          <w:lang w:val="es-ES"/>
        </w:rPr>
      </w:pPr>
    </w:p>
    <w:p w14:paraId="68332A46" w14:textId="77777777" w:rsidR="00684BBE" w:rsidRDefault="00684BBE" w:rsidP="00FD4BBD">
      <w:pPr>
        <w:rPr>
          <w:rFonts w:cs="Arial"/>
          <w:noProof/>
          <w:lang w:val="es-ES"/>
        </w:rPr>
      </w:pPr>
    </w:p>
    <w:p w14:paraId="0DE9BFB6" w14:textId="77777777" w:rsidR="00684BBE" w:rsidRDefault="00684BBE" w:rsidP="00FD4BBD">
      <w:pPr>
        <w:rPr>
          <w:rFonts w:cs="Arial"/>
          <w:noProof/>
          <w:lang w:val="es-ES"/>
        </w:rPr>
      </w:pPr>
    </w:p>
    <w:p w14:paraId="5B6C5B65" w14:textId="77777777" w:rsidR="00684BBE" w:rsidRDefault="00684BBE" w:rsidP="00FD4BBD">
      <w:pPr>
        <w:rPr>
          <w:rFonts w:cs="Arial"/>
          <w:noProof/>
          <w:lang w:val="es-ES"/>
        </w:rPr>
      </w:pPr>
    </w:p>
    <w:tbl>
      <w:tblPr>
        <w:tblStyle w:val="Tabladecuadrcula1clara-nfasis3"/>
        <w:tblW w:w="9322" w:type="dxa"/>
        <w:tblLook w:val="04A0" w:firstRow="1" w:lastRow="0" w:firstColumn="1" w:lastColumn="0" w:noHBand="0" w:noVBand="1"/>
      </w:tblPr>
      <w:tblGrid>
        <w:gridCol w:w="3510"/>
        <w:gridCol w:w="5812"/>
      </w:tblGrid>
      <w:tr w:rsidR="00FD4BBD" w14:paraId="6C836010" w14:textId="77777777" w:rsidTr="0068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C061324" w14:textId="77777777" w:rsidR="00FD4BBD" w:rsidRPr="00684BBE" w:rsidRDefault="00FD4BBD" w:rsidP="00151F2A">
            <w:pPr>
              <w:jc w:val="center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lastRenderedPageBreak/>
              <w:t>Nombre del Caso de Uso</w:t>
            </w:r>
          </w:p>
        </w:tc>
        <w:tc>
          <w:tcPr>
            <w:tcW w:w="5812" w:type="dxa"/>
            <w:hideMark/>
          </w:tcPr>
          <w:p w14:paraId="50190FE3" w14:textId="77777777" w:rsidR="00FD4BBD" w:rsidRPr="00684BBE" w:rsidRDefault="00FD4BBD" w:rsidP="00151F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color w:val="000000" w:themeColor="text1"/>
              </w:rPr>
            </w:pPr>
            <w:r w:rsidRPr="00684BBE">
              <w:rPr>
                <w:rStyle w:val="nfasissutil"/>
                <w:color w:val="000000" w:themeColor="text1"/>
              </w:rPr>
              <w:t>Seguimiento de tratamiento</w:t>
            </w:r>
          </w:p>
        </w:tc>
      </w:tr>
      <w:tr w:rsidR="00FD4BBD" w14:paraId="414959F1" w14:textId="77777777" w:rsidTr="00684BBE">
        <w:trPr>
          <w:trHeight w:hRule="exact"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0709358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Actores</w:t>
            </w:r>
          </w:p>
        </w:tc>
        <w:tc>
          <w:tcPr>
            <w:tcW w:w="5812" w:type="dxa"/>
            <w:hideMark/>
          </w:tcPr>
          <w:p w14:paraId="075775A8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84BBE">
              <w:rPr>
                <w:sz w:val="20"/>
              </w:rPr>
              <w:t>Odontólogo</w:t>
            </w:r>
          </w:p>
        </w:tc>
      </w:tr>
      <w:tr w:rsidR="00FD4BBD" w:rsidRPr="00A55E20" w14:paraId="19D40EAA" w14:textId="77777777" w:rsidTr="00684BBE">
        <w:trPr>
          <w:trHeight w:hRule="exact"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360C36F6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Objetivo</w:t>
            </w:r>
          </w:p>
        </w:tc>
        <w:tc>
          <w:tcPr>
            <w:tcW w:w="5812" w:type="dxa"/>
            <w:hideMark/>
          </w:tcPr>
          <w:p w14:paraId="0DA54EF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médico odontólogo tendrá la posibilidad de llevar un control correspondiente a la reacción de tratamientos hacia sus pacientes</w:t>
            </w:r>
          </w:p>
        </w:tc>
      </w:tr>
      <w:tr w:rsidR="00FD4BBD" w:rsidRPr="00A55E20" w14:paraId="5C915E6A" w14:textId="77777777" w:rsidTr="00684BBE">
        <w:trPr>
          <w:trHeight w:hRule="exact"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7433F8F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Precondiciones</w:t>
            </w:r>
          </w:p>
        </w:tc>
        <w:tc>
          <w:tcPr>
            <w:tcW w:w="5812" w:type="dxa"/>
            <w:hideMark/>
          </w:tcPr>
          <w:p w14:paraId="69EA4CC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paciente debe estar registrado en el sistema y tener un tratamiento asignado</w:t>
            </w:r>
          </w:p>
        </w:tc>
      </w:tr>
      <w:tr w:rsidR="00FD4BBD" w:rsidRPr="00A55E20" w14:paraId="4282C557" w14:textId="77777777" w:rsidTr="00684BBE">
        <w:trPr>
          <w:trHeight w:hRule="exact"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4FDFF1B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Iniciador del caso de Uso</w:t>
            </w:r>
          </w:p>
        </w:tc>
        <w:tc>
          <w:tcPr>
            <w:tcW w:w="5812" w:type="dxa"/>
            <w:hideMark/>
          </w:tcPr>
          <w:p w14:paraId="5D48877E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odontólogo debe haber asignado un tratamiento al paciente</w:t>
            </w:r>
          </w:p>
        </w:tc>
      </w:tr>
      <w:tr w:rsidR="00FD4BBD" w:rsidRPr="00A55E20" w14:paraId="253B7139" w14:textId="77777777" w:rsidTr="00684BBE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DD968E8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Excepciones</w:t>
            </w:r>
          </w:p>
        </w:tc>
        <w:tc>
          <w:tcPr>
            <w:tcW w:w="5812" w:type="dxa"/>
            <w:hideMark/>
          </w:tcPr>
          <w:p w14:paraId="089A5F01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El tratamiento no existe o no está asignado</w:t>
            </w:r>
          </w:p>
        </w:tc>
      </w:tr>
      <w:tr w:rsidR="00FD4BBD" w14:paraId="0B283B08" w14:textId="77777777" w:rsidTr="00684BBE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74735299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Prioridades</w:t>
            </w:r>
          </w:p>
        </w:tc>
        <w:tc>
          <w:tcPr>
            <w:tcW w:w="5812" w:type="dxa"/>
            <w:hideMark/>
          </w:tcPr>
          <w:p w14:paraId="0734AEF2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5</w:t>
            </w:r>
          </w:p>
        </w:tc>
      </w:tr>
      <w:tr w:rsidR="00FD4BBD" w14:paraId="63194374" w14:textId="77777777" w:rsidTr="00684BBE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216D4F77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Disponibilidad</w:t>
            </w:r>
          </w:p>
        </w:tc>
        <w:tc>
          <w:tcPr>
            <w:tcW w:w="5812" w:type="dxa"/>
            <w:hideMark/>
          </w:tcPr>
          <w:p w14:paraId="798E4C7D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Siempre</w:t>
            </w:r>
          </w:p>
        </w:tc>
      </w:tr>
      <w:tr w:rsidR="00FD4BBD" w14:paraId="09E226E8" w14:textId="77777777" w:rsidTr="00684BBE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hideMark/>
          </w:tcPr>
          <w:p w14:paraId="5B3DB6A5" w14:textId="77777777" w:rsidR="00FD4BBD" w:rsidRPr="00684BBE" w:rsidRDefault="00FD4BBD" w:rsidP="00151F2A">
            <w:pPr>
              <w:jc w:val="center"/>
              <w:rPr>
                <w:sz w:val="20"/>
              </w:rPr>
            </w:pPr>
            <w:r w:rsidRPr="00684BBE">
              <w:rPr>
                <w:sz w:val="20"/>
              </w:rPr>
              <w:t>Frecuencia de uso</w:t>
            </w:r>
          </w:p>
        </w:tc>
        <w:tc>
          <w:tcPr>
            <w:tcW w:w="5812" w:type="dxa"/>
            <w:hideMark/>
          </w:tcPr>
          <w:p w14:paraId="6994BB4B" w14:textId="77777777" w:rsidR="00FD4BBD" w:rsidRPr="00684BBE" w:rsidRDefault="00FD4BBD" w:rsidP="00151F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684BBE">
              <w:rPr>
                <w:rFonts w:cstheme="minorHAnsi"/>
                <w:sz w:val="20"/>
              </w:rPr>
              <w:t>Alta</w:t>
            </w:r>
          </w:p>
        </w:tc>
      </w:tr>
    </w:tbl>
    <w:p w14:paraId="43FB5305" w14:textId="77777777" w:rsidR="00FD4BBD" w:rsidRDefault="00FD4BBD" w:rsidP="00FD4BBD">
      <w:pPr>
        <w:rPr>
          <w:noProof/>
          <w:lang w:val="es-ES"/>
        </w:rPr>
      </w:pPr>
    </w:p>
    <w:p w14:paraId="1BACBE43" w14:textId="77777777" w:rsidR="00FD4BBD" w:rsidRDefault="00FD4BBD" w:rsidP="00FD4BBD">
      <w:pPr>
        <w:pStyle w:val="Sinespaciado"/>
        <w:rPr>
          <w:noProof/>
          <w:lang w:val="es-ES"/>
        </w:rPr>
      </w:pPr>
    </w:p>
    <w:p w14:paraId="4D0BC2D7" w14:textId="77777777" w:rsidR="00FD4BBD" w:rsidRPr="00A734AB" w:rsidRDefault="00FD4BBD" w:rsidP="00FD4BBD">
      <w:pPr>
        <w:rPr>
          <w:szCs w:val="24"/>
          <w:lang w:val="es-ES"/>
        </w:rPr>
      </w:pPr>
    </w:p>
    <w:p w14:paraId="2D3C7272" w14:textId="77777777" w:rsidR="00FD4BBD" w:rsidRDefault="00FD4BBD" w:rsidP="005D60E3">
      <w:pPr>
        <w:rPr>
          <w:rFonts w:cs="Arial"/>
          <w:noProof/>
          <w:lang w:val="es-ES"/>
        </w:rPr>
        <w:sectPr w:rsidR="00FD4BBD" w:rsidSect="00705417">
          <w:pgSz w:w="12240" w:h="15840" w:code="1"/>
          <w:pgMar w:top="1418" w:right="1701" w:bottom="1418" w:left="1701" w:header="720" w:footer="720" w:gutter="0"/>
          <w:cols w:space="720"/>
          <w:docGrid w:linePitch="326"/>
        </w:sectPr>
      </w:pPr>
    </w:p>
    <w:p w14:paraId="0EFA624D" w14:textId="59A653F5" w:rsidR="00D31D6E" w:rsidRDefault="00D31D6E" w:rsidP="007A0661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Categorización de los usuarios</w:t>
      </w:r>
    </w:p>
    <w:p w14:paraId="6981DF74" w14:textId="77777777" w:rsidR="007A0661" w:rsidRDefault="007A0661" w:rsidP="007A0661">
      <w:pPr>
        <w:rPr>
          <w:lang w:val="es-ES"/>
        </w:rPr>
      </w:pPr>
    </w:p>
    <w:p w14:paraId="36664580" w14:textId="01AE169B" w:rsidR="007A0661" w:rsidRDefault="00607D83" w:rsidP="007A0661">
      <w:pPr>
        <w:rPr>
          <w:lang w:val="es-ES"/>
        </w:rPr>
      </w:pPr>
      <w:r>
        <w:rPr>
          <w:lang w:val="es-ES"/>
        </w:rPr>
        <w:t>El sistema contará con tres tipos de categorización de usuarios dadas las funcionalidades del mismo, estos son:</w:t>
      </w:r>
    </w:p>
    <w:p w14:paraId="2A545E30" w14:textId="5C804953" w:rsid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Administrador</w:t>
      </w:r>
    </w:p>
    <w:p w14:paraId="530406A8" w14:textId="24E03B7B" w:rsidR="00751084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Médico Odontológico</w:t>
      </w:r>
    </w:p>
    <w:p w14:paraId="5A2B034F" w14:textId="6A8004E9" w:rsidR="00751084" w:rsidRPr="00607D83" w:rsidRDefault="00751084" w:rsidP="00607D83">
      <w:pPr>
        <w:pStyle w:val="Prrafodelista"/>
        <w:numPr>
          <w:ilvl w:val="0"/>
          <w:numId w:val="40"/>
        </w:numPr>
        <w:ind w:left="2268"/>
        <w:rPr>
          <w:lang w:val="es-ES"/>
        </w:rPr>
      </w:pPr>
      <w:r>
        <w:rPr>
          <w:lang w:val="es-ES"/>
        </w:rPr>
        <w:t>Usuario General</w:t>
      </w:r>
    </w:p>
    <w:p w14:paraId="07011795" w14:textId="1A9291FB" w:rsidR="00607D83" w:rsidRDefault="00751084" w:rsidP="007A0661">
      <w:pPr>
        <w:rPr>
          <w:lang w:val="es-ES"/>
        </w:rPr>
      </w:pPr>
      <w:r>
        <w:rPr>
          <w:lang w:val="es-ES"/>
        </w:rPr>
        <w:t xml:space="preserve">En la </w:t>
      </w:r>
      <w:r w:rsidRPr="00751084">
        <w:rPr>
          <w:b/>
          <w:color w:val="FF0000"/>
          <w:lang w:val="es-ES"/>
        </w:rPr>
        <w:t>tabla #</w:t>
      </w:r>
      <w:r w:rsidRPr="00751084">
        <w:rPr>
          <w:color w:val="FF0000"/>
          <w:lang w:val="es-ES"/>
        </w:rPr>
        <w:t xml:space="preserve"> </w:t>
      </w:r>
      <w:r>
        <w:rPr>
          <w:lang w:val="es-ES"/>
        </w:rPr>
        <w:t>se muestra la categorización con cada una de las funciones</w:t>
      </w:r>
    </w:p>
    <w:p w14:paraId="4FF26141" w14:textId="77777777" w:rsidR="00607D83" w:rsidRDefault="00607D83" w:rsidP="007A0661">
      <w:pPr>
        <w:rPr>
          <w:lang w:val="es-ES"/>
        </w:rPr>
      </w:pPr>
    </w:p>
    <w:p w14:paraId="65A1F58A" w14:textId="77777777" w:rsidR="00607D83" w:rsidRDefault="00607D83" w:rsidP="007A0661">
      <w:pPr>
        <w:rPr>
          <w:lang w:val="es-ES"/>
        </w:rPr>
      </w:pPr>
    </w:p>
    <w:tbl>
      <w:tblPr>
        <w:tblStyle w:val="Tabladecuadrcula1clara-nfasis3"/>
        <w:tblW w:w="10031" w:type="dxa"/>
        <w:tblLook w:val="04A0" w:firstRow="1" w:lastRow="0" w:firstColumn="1" w:lastColumn="0" w:noHBand="0" w:noVBand="1"/>
      </w:tblPr>
      <w:tblGrid>
        <w:gridCol w:w="1418"/>
        <w:gridCol w:w="2375"/>
        <w:gridCol w:w="1066"/>
        <w:gridCol w:w="1655"/>
        <w:gridCol w:w="3517"/>
      </w:tblGrid>
      <w:tr w:rsidR="00751084" w14:paraId="24634D96" w14:textId="2771C032" w:rsidTr="00881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B7305A1" w14:textId="55AAF536" w:rsidR="00751084" w:rsidRDefault="00751084" w:rsidP="00751084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Categoría de usuario</w:t>
            </w:r>
          </w:p>
        </w:tc>
        <w:tc>
          <w:tcPr>
            <w:tcW w:w="2375" w:type="dxa"/>
          </w:tcPr>
          <w:p w14:paraId="46ABB842" w14:textId="546A0F5A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  <w:tc>
          <w:tcPr>
            <w:tcW w:w="1066" w:type="dxa"/>
          </w:tcPr>
          <w:p w14:paraId="44C89823" w14:textId="57834AB3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Peso en el sistema</w:t>
            </w:r>
            <w:r>
              <w:rPr>
                <w:rStyle w:val="Refdenotaalpie"/>
                <w:lang w:val="es-ES"/>
              </w:rPr>
              <w:footnoteReference w:id="1"/>
            </w:r>
          </w:p>
        </w:tc>
        <w:tc>
          <w:tcPr>
            <w:tcW w:w="1655" w:type="dxa"/>
          </w:tcPr>
          <w:p w14:paraId="5E816096" w14:textId="25CBD088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Nivel de Conocimiento</w:t>
            </w:r>
          </w:p>
        </w:tc>
        <w:tc>
          <w:tcPr>
            <w:tcW w:w="3517" w:type="dxa"/>
          </w:tcPr>
          <w:p w14:paraId="51E6F948" w14:textId="54B28204" w:rsidR="00751084" w:rsidRDefault="00751084" w:rsidP="007510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Funciones</w:t>
            </w:r>
          </w:p>
        </w:tc>
      </w:tr>
      <w:tr w:rsidR="00751084" w14:paraId="5D05E72B" w14:textId="24F62510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0A426F9" w14:textId="608A0761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Administrador</w:t>
            </w:r>
          </w:p>
        </w:tc>
        <w:tc>
          <w:tcPr>
            <w:tcW w:w="2375" w:type="dxa"/>
          </w:tcPr>
          <w:p w14:paraId="0477C9C5" w14:textId="71079F4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El más alto nivel en la estructura, es el responsable de analizar las solicitudes de ingreso al sistema y de brindar el acceso a los médicos que soliciten el servicio</w:t>
            </w:r>
          </w:p>
        </w:tc>
        <w:tc>
          <w:tcPr>
            <w:tcW w:w="1066" w:type="dxa"/>
          </w:tcPr>
          <w:p w14:paraId="02843D99" w14:textId="09164A7D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1</w:t>
            </w:r>
          </w:p>
        </w:tc>
        <w:tc>
          <w:tcPr>
            <w:tcW w:w="1655" w:type="dxa"/>
          </w:tcPr>
          <w:p w14:paraId="263BBE72" w14:textId="119B8E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Avanzado</w:t>
            </w:r>
          </w:p>
        </w:tc>
        <w:tc>
          <w:tcPr>
            <w:tcW w:w="3517" w:type="dxa"/>
          </w:tcPr>
          <w:p w14:paraId="63FC8053" w14:textId="705EB3CB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a los odontólogos al sistema, asignándola un usuario y una contraseña</w:t>
            </w:r>
          </w:p>
          <w:p w14:paraId="11F88B7D" w14:textId="4ADCD7C4" w:rsidR="00751084" w:rsidRPr="00881AD6" w:rsidRDefault="00751084" w:rsidP="00751084">
            <w:pPr>
              <w:pStyle w:val="Prrafodelista"/>
              <w:numPr>
                <w:ilvl w:val="0"/>
                <w:numId w:val="4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los permisos necesarios de acuerdo a los roles de cada médico odontológico</w:t>
            </w:r>
          </w:p>
        </w:tc>
      </w:tr>
      <w:tr w:rsidR="00751084" w14:paraId="56F2E20D" w14:textId="070C087D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46823F9A" w14:textId="02EF0E12" w:rsidR="00751084" w:rsidRPr="00881AD6" w:rsidRDefault="00751084" w:rsidP="00751084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</w:t>
            </w:r>
            <w:r w:rsidR="00FE107D" w:rsidRPr="00881AD6">
              <w:rPr>
                <w:sz w:val="20"/>
                <w:lang w:val="es-ES"/>
              </w:rPr>
              <w:t xml:space="preserve"> registrado</w:t>
            </w:r>
          </w:p>
        </w:tc>
        <w:tc>
          <w:tcPr>
            <w:tcW w:w="2375" w:type="dxa"/>
          </w:tcPr>
          <w:p w14:paraId="0DCECEC4" w14:textId="0065C8FA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quien realiza la solicitud al sistema, además es el encargado de registrar pacientes y toda información correspondiente</w:t>
            </w:r>
          </w:p>
        </w:tc>
        <w:tc>
          <w:tcPr>
            <w:tcW w:w="1066" w:type="dxa"/>
          </w:tcPr>
          <w:p w14:paraId="51DEE42F" w14:textId="6DCABDBA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2</w:t>
            </w:r>
          </w:p>
        </w:tc>
        <w:tc>
          <w:tcPr>
            <w:tcW w:w="1655" w:type="dxa"/>
          </w:tcPr>
          <w:p w14:paraId="6EE4B4A4" w14:textId="1A6A676F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Medio</w:t>
            </w:r>
          </w:p>
        </w:tc>
        <w:tc>
          <w:tcPr>
            <w:tcW w:w="3517" w:type="dxa"/>
          </w:tcPr>
          <w:p w14:paraId="13EA24DD" w14:textId="77777777" w:rsidR="00751084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Agregar pacientes atendidos</w:t>
            </w:r>
          </w:p>
          <w:p w14:paraId="23A0F71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Programar citas de pacientes</w:t>
            </w:r>
          </w:p>
          <w:p w14:paraId="1871B74E" w14:textId="77777777" w:rsidR="001804D0" w:rsidRPr="00881AD6" w:rsidRDefault="001804D0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Asignar tratamientos realizados a pacientes determinados</w:t>
            </w:r>
          </w:p>
          <w:p w14:paraId="73AE6139" w14:textId="44E5022C" w:rsidR="001804D0" w:rsidRPr="00881AD6" w:rsidRDefault="00CC5C8D" w:rsidP="001804D0">
            <w:pPr>
              <w:pStyle w:val="Prrafodelista"/>
              <w:numPr>
                <w:ilvl w:val="0"/>
                <w:numId w:val="42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Controlar seguimiento de citas a pacientes</w:t>
            </w:r>
          </w:p>
        </w:tc>
      </w:tr>
      <w:tr w:rsidR="00751084" w14:paraId="7EFB45A9" w14:textId="03D4C24B" w:rsidTr="00881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ED6EAE8" w14:textId="50440058" w:rsidR="00751084" w:rsidRPr="00881AD6" w:rsidRDefault="00FE107D" w:rsidP="00FE107D">
            <w:pPr>
              <w:jc w:val="center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Médico odontológico no registrado</w:t>
            </w:r>
          </w:p>
        </w:tc>
        <w:tc>
          <w:tcPr>
            <w:tcW w:w="2375" w:type="dxa"/>
          </w:tcPr>
          <w:p w14:paraId="55FEAC7C" w14:textId="3A0A0523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Es cualquier usuario que ingresa al sitio en busca de información o documentación</w:t>
            </w:r>
          </w:p>
        </w:tc>
        <w:tc>
          <w:tcPr>
            <w:tcW w:w="1066" w:type="dxa"/>
          </w:tcPr>
          <w:p w14:paraId="262BE199" w14:textId="6EDD855C" w:rsidR="00751084" w:rsidRPr="00881AD6" w:rsidRDefault="00FE107D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3</w:t>
            </w:r>
          </w:p>
        </w:tc>
        <w:tc>
          <w:tcPr>
            <w:tcW w:w="1655" w:type="dxa"/>
          </w:tcPr>
          <w:p w14:paraId="7C7A682B" w14:textId="50473B9D" w:rsidR="00751084" w:rsidRPr="00881AD6" w:rsidRDefault="00751084" w:rsidP="007510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Bajo</w:t>
            </w:r>
          </w:p>
        </w:tc>
        <w:tc>
          <w:tcPr>
            <w:tcW w:w="3517" w:type="dxa"/>
          </w:tcPr>
          <w:p w14:paraId="472852A9" w14:textId="77777777" w:rsidR="00751084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Registrarse en la aplicación Web</w:t>
            </w:r>
          </w:p>
          <w:p w14:paraId="142E7105" w14:textId="7A546D30" w:rsidR="00FE107D" w:rsidRPr="00881AD6" w:rsidRDefault="00FE107D" w:rsidP="00FE107D">
            <w:pPr>
              <w:pStyle w:val="Prrafodelista"/>
              <w:numPr>
                <w:ilvl w:val="0"/>
                <w:numId w:val="4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881AD6">
              <w:rPr>
                <w:sz w:val="20"/>
                <w:lang w:val="es-ES"/>
              </w:rPr>
              <w:t>Publicar soluciones en sección de foro de la aplicación</w:t>
            </w:r>
          </w:p>
        </w:tc>
      </w:tr>
    </w:tbl>
    <w:p w14:paraId="640739A2" w14:textId="70F7E70C" w:rsidR="005A1A91" w:rsidRDefault="005A1A91" w:rsidP="007A0661">
      <w:pPr>
        <w:rPr>
          <w:lang w:val="es-ES"/>
        </w:rPr>
      </w:pPr>
    </w:p>
    <w:p w14:paraId="043AE368" w14:textId="77777777" w:rsidR="005A1A91" w:rsidRDefault="005A1A91" w:rsidP="007A0661">
      <w:pPr>
        <w:rPr>
          <w:lang w:val="es-ES"/>
        </w:rPr>
      </w:pPr>
    </w:p>
    <w:p w14:paraId="6232C14E" w14:textId="77777777" w:rsidR="005A1A91" w:rsidRPr="007A0661" w:rsidRDefault="005A1A91" w:rsidP="007A0661">
      <w:pPr>
        <w:rPr>
          <w:lang w:val="es-ES"/>
        </w:rPr>
      </w:pPr>
    </w:p>
    <w:p w14:paraId="58C02FAC" w14:textId="77777777" w:rsidR="000F0802" w:rsidRDefault="000F0802" w:rsidP="00D31D6E">
      <w:pPr>
        <w:rPr>
          <w:rFonts w:cs="Arial"/>
          <w:noProof/>
          <w:lang w:val="es-ES"/>
        </w:rPr>
      </w:pPr>
    </w:p>
    <w:p w14:paraId="5FF1B798" w14:textId="77777777" w:rsidR="000F0802" w:rsidRDefault="000F0802" w:rsidP="00D31D6E">
      <w:pPr>
        <w:rPr>
          <w:rFonts w:cs="Arial"/>
          <w:noProof/>
          <w:lang w:val="es-ES"/>
        </w:rPr>
      </w:pPr>
    </w:p>
    <w:p w14:paraId="571D2174" w14:textId="77777777" w:rsidR="000F0802" w:rsidRDefault="000F0802" w:rsidP="00D31D6E">
      <w:pPr>
        <w:rPr>
          <w:rFonts w:cs="Arial"/>
          <w:noProof/>
          <w:lang w:val="es-ES"/>
        </w:rPr>
      </w:pPr>
    </w:p>
    <w:p w14:paraId="072CE93A" w14:textId="77777777" w:rsidR="008A5C38" w:rsidRDefault="008A5C38" w:rsidP="00D31D6E">
      <w:pPr>
        <w:rPr>
          <w:rFonts w:cs="Arial"/>
          <w:noProof/>
          <w:lang w:val="es-ES"/>
        </w:rPr>
      </w:pPr>
    </w:p>
    <w:p w14:paraId="396B09C9" w14:textId="32BD9F34" w:rsidR="0084346A" w:rsidRDefault="00CA7B12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Conformación de Equipo de Ingeniería Web</w:t>
      </w:r>
    </w:p>
    <w:p w14:paraId="5A63298D" w14:textId="77777777" w:rsidR="00CA7B12" w:rsidRDefault="00CA7B12" w:rsidP="00CA7B12">
      <w:pPr>
        <w:rPr>
          <w:rFonts w:cs="Arial"/>
          <w:noProof/>
          <w:lang w:val="es-ES"/>
        </w:rPr>
      </w:pPr>
    </w:p>
    <w:p w14:paraId="116BB58E" w14:textId="77777777" w:rsidR="00725B09" w:rsidRDefault="00725B09" w:rsidP="00CA7B12">
      <w:pPr>
        <w:rPr>
          <w:rFonts w:cs="Arial"/>
          <w:noProof/>
          <w:lang w:val="es-ES"/>
        </w:rPr>
      </w:pPr>
    </w:p>
    <w:p w14:paraId="6C20B863" w14:textId="77777777" w:rsidR="00725B09" w:rsidRDefault="00725B09" w:rsidP="00CA7B12">
      <w:pPr>
        <w:rPr>
          <w:rFonts w:cs="Arial"/>
          <w:noProof/>
          <w:lang w:val="es-ES"/>
        </w:rPr>
      </w:pPr>
    </w:p>
    <w:p w14:paraId="10C5E895" w14:textId="77777777" w:rsidR="00BF1880" w:rsidRDefault="00BF1880" w:rsidP="00CA7B12">
      <w:pPr>
        <w:rPr>
          <w:rFonts w:cs="Arial"/>
          <w:noProof/>
          <w:lang w:val="es-ES"/>
        </w:rPr>
      </w:pPr>
    </w:p>
    <w:p w14:paraId="4876EE62" w14:textId="77777777" w:rsidR="00BF1880" w:rsidRDefault="00BF1880" w:rsidP="000444D8">
      <w:pPr>
        <w:rPr>
          <w:rFonts w:cs="Arial"/>
          <w:noProof/>
          <w:lang w:val="es-ES"/>
        </w:rPr>
      </w:pPr>
    </w:p>
    <w:p w14:paraId="15A40E34" w14:textId="77777777" w:rsidR="00BF1880" w:rsidRDefault="00BF1880" w:rsidP="00CA7B12">
      <w:pPr>
        <w:rPr>
          <w:rFonts w:cs="Arial"/>
          <w:noProof/>
          <w:lang w:val="es-ES"/>
        </w:rPr>
      </w:pPr>
    </w:p>
    <w:p w14:paraId="51C1AA3F" w14:textId="77777777" w:rsidR="00BF1880" w:rsidRDefault="00BF1880" w:rsidP="00CA7B12">
      <w:pPr>
        <w:rPr>
          <w:rFonts w:cs="Arial"/>
          <w:noProof/>
          <w:lang w:val="es-ES"/>
        </w:rPr>
      </w:pPr>
    </w:p>
    <w:p w14:paraId="0DAD060F" w14:textId="77777777" w:rsidR="00BF1880" w:rsidRDefault="00BF1880" w:rsidP="00CA7B12">
      <w:pPr>
        <w:rPr>
          <w:rFonts w:cs="Arial"/>
          <w:noProof/>
          <w:lang w:val="es-ES"/>
        </w:rPr>
      </w:pPr>
    </w:p>
    <w:p w14:paraId="41CE38C1" w14:textId="77777777" w:rsidR="00BF1880" w:rsidRDefault="00BF1880" w:rsidP="00CA7B12">
      <w:pPr>
        <w:rPr>
          <w:rFonts w:cs="Arial"/>
          <w:noProof/>
          <w:lang w:val="es-ES"/>
        </w:rPr>
      </w:pPr>
    </w:p>
    <w:p w14:paraId="1F640CA5" w14:textId="77777777" w:rsidR="00BF1880" w:rsidRDefault="00BF1880" w:rsidP="00CA7B12">
      <w:pPr>
        <w:rPr>
          <w:rFonts w:cs="Arial"/>
          <w:noProof/>
          <w:lang w:val="es-ES"/>
        </w:rPr>
      </w:pPr>
    </w:p>
    <w:p w14:paraId="5C45E92F" w14:textId="77777777" w:rsidR="00BF1880" w:rsidRDefault="00BF1880" w:rsidP="00CA7B12">
      <w:pPr>
        <w:rPr>
          <w:rFonts w:cs="Arial"/>
          <w:noProof/>
          <w:lang w:val="es-ES"/>
        </w:rPr>
      </w:pPr>
    </w:p>
    <w:p w14:paraId="010FA8B7" w14:textId="77777777" w:rsidR="00BF1880" w:rsidRDefault="00BF1880" w:rsidP="00CA7B12">
      <w:pPr>
        <w:rPr>
          <w:rFonts w:cs="Arial"/>
          <w:noProof/>
          <w:lang w:val="es-ES"/>
        </w:rPr>
      </w:pPr>
    </w:p>
    <w:p w14:paraId="2882BA45" w14:textId="77777777" w:rsidR="007955DE" w:rsidRDefault="007955DE" w:rsidP="00CA7B12">
      <w:pPr>
        <w:rPr>
          <w:rFonts w:cs="Arial"/>
          <w:noProof/>
          <w:lang w:val="es-ES"/>
        </w:rPr>
      </w:pPr>
    </w:p>
    <w:p w14:paraId="2A2140D0" w14:textId="77777777" w:rsidR="000F0802" w:rsidRDefault="000F0802" w:rsidP="00CA7B12">
      <w:pPr>
        <w:rPr>
          <w:rFonts w:cs="Arial"/>
          <w:noProof/>
          <w:lang w:val="es-ES"/>
        </w:rPr>
      </w:pPr>
    </w:p>
    <w:p w14:paraId="1CD7B905" w14:textId="77777777" w:rsidR="000F3DCB" w:rsidRDefault="000F3DCB" w:rsidP="00CA7B12">
      <w:pPr>
        <w:rPr>
          <w:rFonts w:cs="Arial"/>
          <w:noProof/>
          <w:lang w:val="es-ES"/>
        </w:rPr>
      </w:pPr>
    </w:p>
    <w:p w14:paraId="1AE1AB97" w14:textId="77777777" w:rsidR="000F3DCB" w:rsidRDefault="000F3DCB" w:rsidP="00CA7B12">
      <w:pPr>
        <w:rPr>
          <w:rFonts w:cs="Arial"/>
          <w:noProof/>
          <w:lang w:val="es-ES"/>
        </w:rPr>
      </w:pPr>
    </w:p>
    <w:p w14:paraId="5E80913A" w14:textId="77777777" w:rsidR="000F3DCB" w:rsidRDefault="000F3DCB" w:rsidP="00CA7B12">
      <w:pPr>
        <w:rPr>
          <w:rFonts w:cs="Arial"/>
          <w:noProof/>
          <w:lang w:val="es-ES"/>
        </w:rPr>
      </w:pPr>
    </w:p>
    <w:p w14:paraId="055041F4" w14:textId="77777777" w:rsidR="000F3DCB" w:rsidRDefault="000F3DCB" w:rsidP="00CA7B12">
      <w:pPr>
        <w:rPr>
          <w:rFonts w:cs="Arial"/>
          <w:noProof/>
          <w:lang w:val="es-ES"/>
        </w:rPr>
      </w:pPr>
    </w:p>
    <w:p w14:paraId="72FEE5FC" w14:textId="77777777" w:rsidR="000F3DCB" w:rsidRDefault="000F3DCB" w:rsidP="00CA7B12">
      <w:pPr>
        <w:rPr>
          <w:rFonts w:cs="Arial"/>
          <w:noProof/>
          <w:lang w:val="es-ES"/>
        </w:rPr>
      </w:pPr>
    </w:p>
    <w:p w14:paraId="37C9E52A" w14:textId="77777777" w:rsidR="000F3DCB" w:rsidRDefault="000F3DCB" w:rsidP="00CA7B12">
      <w:pPr>
        <w:rPr>
          <w:rFonts w:cs="Arial"/>
          <w:noProof/>
          <w:lang w:val="es-ES"/>
        </w:rPr>
      </w:pPr>
    </w:p>
    <w:p w14:paraId="57695665" w14:textId="77777777" w:rsidR="000F3DCB" w:rsidRDefault="000F3DCB" w:rsidP="00CA7B12">
      <w:pPr>
        <w:rPr>
          <w:rFonts w:cs="Arial"/>
          <w:noProof/>
          <w:lang w:val="es-ES"/>
        </w:rPr>
      </w:pPr>
    </w:p>
    <w:p w14:paraId="7F244E3C" w14:textId="77777777" w:rsidR="000F3DCB" w:rsidRDefault="000F3DCB" w:rsidP="00CA7B12">
      <w:pPr>
        <w:rPr>
          <w:rFonts w:cs="Arial"/>
          <w:noProof/>
          <w:lang w:val="es-ES"/>
        </w:rPr>
      </w:pPr>
    </w:p>
    <w:p w14:paraId="2EDA4311" w14:textId="77777777" w:rsidR="000F3DCB" w:rsidRDefault="000F3DCB" w:rsidP="00CA7B12">
      <w:pPr>
        <w:rPr>
          <w:rFonts w:cs="Arial"/>
          <w:noProof/>
          <w:lang w:val="es-ES"/>
        </w:rPr>
      </w:pPr>
    </w:p>
    <w:p w14:paraId="064BB2FA" w14:textId="77777777" w:rsidR="000F3DCB" w:rsidRDefault="000F3DCB" w:rsidP="00CA7B12">
      <w:pPr>
        <w:rPr>
          <w:rFonts w:cs="Arial"/>
          <w:noProof/>
          <w:lang w:val="es-ES"/>
        </w:rPr>
      </w:pPr>
    </w:p>
    <w:p w14:paraId="211DE575" w14:textId="77777777" w:rsidR="000F3DCB" w:rsidRDefault="000F3DCB" w:rsidP="00CA7B12">
      <w:pPr>
        <w:rPr>
          <w:rFonts w:cs="Arial"/>
          <w:noProof/>
          <w:lang w:val="es-ES"/>
        </w:rPr>
      </w:pPr>
    </w:p>
    <w:p w14:paraId="12F87BAB" w14:textId="77777777" w:rsidR="000F3DCB" w:rsidRDefault="000F3DCB" w:rsidP="00CA7B12">
      <w:pPr>
        <w:rPr>
          <w:rFonts w:cs="Arial"/>
          <w:noProof/>
          <w:lang w:val="es-ES"/>
        </w:rPr>
      </w:pPr>
    </w:p>
    <w:p w14:paraId="61AD1181" w14:textId="77777777" w:rsidR="000F3DCB" w:rsidRDefault="000F3DCB" w:rsidP="00CA7B12">
      <w:pPr>
        <w:rPr>
          <w:rFonts w:cs="Arial"/>
          <w:noProof/>
          <w:lang w:val="es-ES"/>
        </w:rPr>
      </w:pPr>
    </w:p>
    <w:p w14:paraId="47857F85" w14:textId="77777777" w:rsidR="000F3DCB" w:rsidRDefault="000F3DCB" w:rsidP="00CA7B12">
      <w:pPr>
        <w:rPr>
          <w:rFonts w:cs="Arial"/>
          <w:noProof/>
          <w:lang w:val="es-ES"/>
        </w:rPr>
      </w:pPr>
    </w:p>
    <w:p w14:paraId="2F914F74" w14:textId="70528344" w:rsidR="007955DE" w:rsidRDefault="007955DE" w:rsidP="007955DE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t>Construcción del equipo</w:t>
      </w:r>
    </w:p>
    <w:p w14:paraId="77C686F0" w14:textId="77777777" w:rsidR="00725B09" w:rsidRDefault="00725B09" w:rsidP="00725B09">
      <w:pPr>
        <w:rPr>
          <w:lang w:val="es-ES"/>
        </w:rPr>
      </w:pPr>
    </w:p>
    <w:p w14:paraId="16338B51" w14:textId="0B4F0D54" w:rsidR="00725B09" w:rsidRDefault="00BF1880" w:rsidP="00725B09">
      <w:pPr>
        <w:rPr>
          <w:lang w:val="es-ES"/>
        </w:rPr>
      </w:pPr>
      <w:r>
        <w:rPr>
          <w:noProof/>
          <w:lang w:eastAsia="es-NI"/>
        </w:rPr>
        <w:lastRenderedPageBreak/>
        <w:drawing>
          <wp:anchor distT="0" distB="0" distL="114300" distR="114300" simplePos="0" relativeHeight="251652096" behindDoc="0" locked="0" layoutInCell="1" allowOverlap="1" wp14:anchorId="0AA7F313" wp14:editId="490328F0">
            <wp:simplePos x="0" y="0"/>
            <wp:positionH relativeFrom="column">
              <wp:posOffset>-232410</wp:posOffset>
            </wp:positionH>
            <wp:positionV relativeFrom="paragraph">
              <wp:posOffset>267970</wp:posOffset>
            </wp:positionV>
            <wp:extent cx="6200775" cy="5153025"/>
            <wp:effectExtent l="0" t="38100" r="0" b="47625"/>
            <wp:wrapTopAndBottom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4EA9D2" w14:textId="14FEBAC0" w:rsidR="00725B09" w:rsidRDefault="00725B09" w:rsidP="00725B09">
      <w:pPr>
        <w:rPr>
          <w:lang w:val="es-ES"/>
        </w:rPr>
      </w:pPr>
    </w:p>
    <w:p w14:paraId="6AD5C0DE" w14:textId="141EA4ED" w:rsidR="00725B09" w:rsidRDefault="00725B09" w:rsidP="00725B09">
      <w:pPr>
        <w:rPr>
          <w:lang w:val="es-ES"/>
        </w:rPr>
      </w:pPr>
    </w:p>
    <w:p w14:paraId="47311D21" w14:textId="77777777" w:rsidR="00725B09" w:rsidRDefault="00725B09" w:rsidP="00725B09">
      <w:pPr>
        <w:rPr>
          <w:lang w:val="es-ES"/>
        </w:rPr>
      </w:pPr>
    </w:p>
    <w:p w14:paraId="42376683" w14:textId="77777777" w:rsidR="00725B09" w:rsidRDefault="00725B09" w:rsidP="00725B09">
      <w:pPr>
        <w:rPr>
          <w:lang w:val="es-ES"/>
        </w:rPr>
      </w:pPr>
    </w:p>
    <w:p w14:paraId="65A2388F" w14:textId="77777777" w:rsidR="007C417E" w:rsidRDefault="007C417E" w:rsidP="00725B09">
      <w:pPr>
        <w:rPr>
          <w:lang w:val="es-ES"/>
        </w:rPr>
      </w:pPr>
    </w:p>
    <w:p w14:paraId="52746C14" w14:textId="77777777" w:rsidR="00725B09" w:rsidRDefault="00725B09" w:rsidP="00725B09">
      <w:pPr>
        <w:rPr>
          <w:lang w:val="es-ES"/>
        </w:rPr>
      </w:pPr>
    </w:p>
    <w:p w14:paraId="32B8583E" w14:textId="77777777" w:rsidR="006A5561" w:rsidRDefault="006A5561" w:rsidP="00725B09">
      <w:pPr>
        <w:rPr>
          <w:lang w:val="es-ES"/>
        </w:rPr>
      </w:pPr>
    </w:p>
    <w:p w14:paraId="651E1145" w14:textId="77777777" w:rsidR="006A5561" w:rsidRPr="00725B09" w:rsidRDefault="006A5561" w:rsidP="00725B09">
      <w:pPr>
        <w:rPr>
          <w:lang w:val="es-ES"/>
        </w:rPr>
      </w:pPr>
    </w:p>
    <w:p w14:paraId="7A2561CC" w14:textId="125AF9E2" w:rsidR="007955DE" w:rsidRDefault="005D60E3" w:rsidP="00725B09">
      <w:pPr>
        <w:pStyle w:val="Ttulo1"/>
        <w:numPr>
          <w:ilvl w:val="0"/>
          <w:numId w:val="27"/>
        </w:numPr>
        <w:rPr>
          <w:noProof/>
          <w:lang w:val="es-ES"/>
        </w:rPr>
      </w:pPr>
      <w:r>
        <w:rPr>
          <w:noProof/>
          <w:lang w:val="es-ES"/>
        </w:rPr>
        <w:lastRenderedPageBreak/>
        <w:t>Planeación de la WebApp</w:t>
      </w:r>
    </w:p>
    <w:p w14:paraId="0725C81F" w14:textId="77777777" w:rsidR="007955DE" w:rsidRDefault="007955DE" w:rsidP="00CA7B12">
      <w:pPr>
        <w:rPr>
          <w:rFonts w:cs="Arial"/>
          <w:noProof/>
          <w:lang w:val="es-ES"/>
        </w:rPr>
      </w:pPr>
    </w:p>
    <w:p w14:paraId="198BE581" w14:textId="6EB6DC40" w:rsidR="00DA620B" w:rsidRDefault="005D60E3" w:rsidP="00DA620B">
      <w:pPr>
        <w:pStyle w:val="Ttulo2"/>
        <w:numPr>
          <w:ilvl w:val="1"/>
          <w:numId w:val="27"/>
        </w:numPr>
      </w:pPr>
      <w:r w:rsidRPr="002967EB">
        <w:rPr>
          <w:noProof/>
          <w:lang w:val="es-ES"/>
        </w:rPr>
        <w:t>Especificación del producto</w:t>
      </w:r>
    </w:p>
    <w:p w14:paraId="595C153A" w14:textId="77777777" w:rsidR="00DA620B" w:rsidRDefault="00DA620B" w:rsidP="00DA620B">
      <w:pPr>
        <w:rPr>
          <w:rFonts w:cs="Arial"/>
          <w:noProof/>
          <w:lang w:val="es-ES"/>
        </w:rPr>
      </w:pPr>
    </w:p>
    <w:p w14:paraId="782C82A0" w14:textId="77777777" w:rsidR="002967EB" w:rsidRDefault="002967EB" w:rsidP="00DA620B">
      <w:pPr>
        <w:rPr>
          <w:rFonts w:cs="Arial"/>
          <w:noProof/>
          <w:lang w:val="es-ES"/>
        </w:rPr>
      </w:pPr>
    </w:p>
    <w:p w14:paraId="1A15DA82" w14:textId="77777777" w:rsidR="002967EB" w:rsidRDefault="002967EB" w:rsidP="00DA620B">
      <w:pPr>
        <w:rPr>
          <w:rFonts w:cs="Arial"/>
          <w:noProof/>
          <w:lang w:val="es-ES"/>
        </w:rPr>
      </w:pPr>
    </w:p>
    <w:p w14:paraId="536C753B" w14:textId="77777777" w:rsidR="002967EB" w:rsidRDefault="002967EB" w:rsidP="00DA620B">
      <w:pPr>
        <w:rPr>
          <w:rFonts w:cs="Arial"/>
          <w:noProof/>
          <w:lang w:val="es-ES"/>
        </w:rPr>
      </w:pPr>
    </w:p>
    <w:p w14:paraId="442484EA" w14:textId="77777777" w:rsidR="00DC7C74" w:rsidRDefault="00DC7C74" w:rsidP="00DA620B">
      <w:pPr>
        <w:rPr>
          <w:rFonts w:cs="Arial"/>
          <w:noProof/>
          <w:lang w:val="es-ES"/>
        </w:rPr>
      </w:pPr>
    </w:p>
    <w:p w14:paraId="480BD8DA" w14:textId="77777777" w:rsidR="00DC7C74" w:rsidRDefault="00DC7C74" w:rsidP="00DA620B">
      <w:pPr>
        <w:rPr>
          <w:rFonts w:cs="Arial"/>
          <w:noProof/>
          <w:lang w:val="es-ES"/>
        </w:rPr>
      </w:pPr>
    </w:p>
    <w:p w14:paraId="098B06DB" w14:textId="77777777" w:rsidR="00DC7C74" w:rsidRDefault="00DC7C74" w:rsidP="00DA620B">
      <w:pPr>
        <w:rPr>
          <w:rFonts w:cs="Arial"/>
          <w:noProof/>
          <w:lang w:val="es-ES"/>
        </w:rPr>
      </w:pPr>
    </w:p>
    <w:p w14:paraId="3592A300" w14:textId="77777777" w:rsidR="00DC7C74" w:rsidRDefault="00DC7C74" w:rsidP="00DA620B">
      <w:pPr>
        <w:rPr>
          <w:rFonts w:cs="Arial"/>
          <w:noProof/>
          <w:lang w:val="es-ES"/>
        </w:rPr>
      </w:pPr>
    </w:p>
    <w:p w14:paraId="55840D9E" w14:textId="77777777" w:rsidR="00DC7C74" w:rsidRDefault="00DC7C74" w:rsidP="00DA620B">
      <w:pPr>
        <w:rPr>
          <w:rFonts w:cs="Arial"/>
          <w:noProof/>
          <w:lang w:val="es-ES"/>
        </w:rPr>
      </w:pPr>
    </w:p>
    <w:p w14:paraId="460B3F57" w14:textId="77777777" w:rsidR="00DC7C74" w:rsidRDefault="00DC7C74" w:rsidP="00DA620B">
      <w:pPr>
        <w:rPr>
          <w:rFonts w:cs="Arial"/>
          <w:noProof/>
          <w:lang w:val="es-ES"/>
        </w:rPr>
      </w:pPr>
    </w:p>
    <w:p w14:paraId="3889B762" w14:textId="77777777" w:rsidR="00DC7C74" w:rsidRDefault="00DC7C74" w:rsidP="00DA620B">
      <w:pPr>
        <w:rPr>
          <w:rFonts w:cs="Arial"/>
          <w:noProof/>
          <w:lang w:val="es-ES"/>
        </w:rPr>
      </w:pPr>
    </w:p>
    <w:p w14:paraId="164D0F15" w14:textId="77777777" w:rsidR="00DC7C74" w:rsidRDefault="00DC7C74" w:rsidP="00DA620B">
      <w:pPr>
        <w:rPr>
          <w:rFonts w:cs="Arial"/>
          <w:noProof/>
          <w:lang w:val="es-ES"/>
        </w:rPr>
      </w:pPr>
    </w:p>
    <w:p w14:paraId="2548625C" w14:textId="77777777" w:rsidR="00DC7C74" w:rsidRDefault="00DC7C74" w:rsidP="00DA620B">
      <w:pPr>
        <w:rPr>
          <w:rFonts w:cs="Arial"/>
          <w:noProof/>
          <w:lang w:val="es-ES"/>
        </w:rPr>
      </w:pPr>
    </w:p>
    <w:p w14:paraId="64F23312" w14:textId="77777777" w:rsidR="00DC7C74" w:rsidRDefault="00DC7C74" w:rsidP="00DA620B">
      <w:pPr>
        <w:rPr>
          <w:rFonts w:cs="Arial"/>
          <w:noProof/>
          <w:lang w:val="es-ES"/>
        </w:rPr>
      </w:pPr>
    </w:p>
    <w:p w14:paraId="3A9E169A" w14:textId="77777777" w:rsidR="00DC7C74" w:rsidRDefault="00DC7C74" w:rsidP="00DA620B">
      <w:pPr>
        <w:rPr>
          <w:rFonts w:cs="Arial"/>
          <w:noProof/>
          <w:lang w:val="es-ES"/>
        </w:rPr>
      </w:pPr>
    </w:p>
    <w:p w14:paraId="5DD5DC59" w14:textId="77777777" w:rsidR="00DC7C74" w:rsidRDefault="00DC7C74" w:rsidP="00DA620B">
      <w:pPr>
        <w:rPr>
          <w:rFonts w:cs="Arial"/>
          <w:noProof/>
          <w:lang w:val="es-ES"/>
        </w:rPr>
      </w:pPr>
    </w:p>
    <w:p w14:paraId="40B74471" w14:textId="77777777" w:rsidR="00AB6B64" w:rsidRDefault="00AB6B64" w:rsidP="00DA620B">
      <w:pPr>
        <w:rPr>
          <w:rFonts w:cs="Arial"/>
          <w:noProof/>
          <w:lang w:val="es-ES"/>
        </w:rPr>
      </w:pPr>
    </w:p>
    <w:p w14:paraId="51C98535" w14:textId="77777777" w:rsidR="00AB6B64" w:rsidRDefault="00AB6B64" w:rsidP="00DA620B">
      <w:pPr>
        <w:rPr>
          <w:rFonts w:cs="Arial"/>
          <w:noProof/>
          <w:lang w:val="es-ES"/>
        </w:rPr>
      </w:pPr>
    </w:p>
    <w:p w14:paraId="5C15559E" w14:textId="77777777" w:rsidR="008662AA" w:rsidRDefault="008662AA" w:rsidP="00DA620B">
      <w:pPr>
        <w:rPr>
          <w:rFonts w:cs="Arial"/>
          <w:noProof/>
          <w:lang w:val="es-ES"/>
        </w:rPr>
      </w:pPr>
    </w:p>
    <w:p w14:paraId="4D898099" w14:textId="77777777" w:rsidR="006A5561" w:rsidRDefault="006A5561" w:rsidP="00DA620B">
      <w:pPr>
        <w:rPr>
          <w:rFonts w:cs="Arial"/>
          <w:noProof/>
          <w:lang w:val="es-ES"/>
        </w:rPr>
      </w:pPr>
    </w:p>
    <w:p w14:paraId="2F174314" w14:textId="77777777" w:rsidR="006A5561" w:rsidRDefault="006A5561" w:rsidP="00DA620B">
      <w:pPr>
        <w:rPr>
          <w:rFonts w:cs="Arial"/>
          <w:noProof/>
          <w:lang w:val="es-ES"/>
        </w:rPr>
      </w:pPr>
    </w:p>
    <w:p w14:paraId="2A751369" w14:textId="77777777" w:rsidR="006A5561" w:rsidRDefault="006A5561" w:rsidP="00DA620B">
      <w:pPr>
        <w:rPr>
          <w:rFonts w:cs="Arial"/>
          <w:noProof/>
          <w:lang w:val="es-ES"/>
        </w:rPr>
      </w:pPr>
    </w:p>
    <w:p w14:paraId="68765F03" w14:textId="77777777" w:rsidR="006A5561" w:rsidRDefault="006A5561" w:rsidP="00DA620B">
      <w:pPr>
        <w:rPr>
          <w:rFonts w:cs="Arial"/>
          <w:noProof/>
          <w:lang w:val="es-ES"/>
        </w:rPr>
      </w:pPr>
    </w:p>
    <w:p w14:paraId="2027D4F4" w14:textId="77777777" w:rsidR="006A5561" w:rsidRDefault="006A5561" w:rsidP="00DA620B">
      <w:pPr>
        <w:rPr>
          <w:rFonts w:cs="Arial"/>
          <w:noProof/>
          <w:lang w:val="es-ES"/>
        </w:rPr>
      </w:pPr>
    </w:p>
    <w:p w14:paraId="33214678" w14:textId="77777777" w:rsidR="006A5561" w:rsidRDefault="006A5561" w:rsidP="00DA620B">
      <w:pPr>
        <w:rPr>
          <w:rFonts w:cs="Arial"/>
          <w:noProof/>
          <w:lang w:val="es-ES"/>
        </w:rPr>
      </w:pPr>
    </w:p>
    <w:p w14:paraId="1E993B6B" w14:textId="77777777" w:rsidR="006A5561" w:rsidRDefault="006A5561" w:rsidP="00DA620B">
      <w:pPr>
        <w:rPr>
          <w:rFonts w:cs="Arial"/>
          <w:noProof/>
          <w:lang w:val="es-ES"/>
        </w:rPr>
      </w:pPr>
    </w:p>
    <w:p w14:paraId="778938D5" w14:textId="77777777" w:rsidR="006A5561" w:rsidRDefault="006A5561" w:rsidP="00DA620B">
      <w:pPr>
        <w:rPr>
          <w:rFonts w:cs="Arial"/>
          <w:noProof/>
          <w:lang w:val="es-ES"/>
        </w:rPr>
      </w:pPr>
    </w:p>
    <w:p w14:paraId="66562FB9" w14:textId="77777777" w:rsidR="006A5561" w:rsidRDefault="006A5561" w:rsidP="00DA620B">
      <w:pPr>
        <w:rPr>
          <w:rFonts w:cs="Arial"/>
          <w:noProof/>
          <w:lang w:val="es-ES"/>
        </w:rPr>
      </w:pPr>
    </w:p>
    <w:p w14:paraId="39827FFE" w14:textId="77777777" w:rsidR="008662AA" w:rsidRDefault="008662AA" w:rsidP="00DA620B">
      <w:pPr>
        <w:rPr>
          <w:rFonts w:cs="Arial"/>
          <w:noProof/>
          <w:lang w:val="es-ES"/>
        </w:rPr>
      </w:pPr>
    </w:p>
    <w:p w14:paraId="2859DA3B" w14:textId="77777777" w:rsidR="002967EB" w:rsidRPr="002967EB" w:rsidRDefault="002967EB" w:rsidP="002967EB">
      <w:pPr>
        <w:pStyle w:val="Ttulo2"/>
        <w:numPr>
          <w:ilvl w:val="1"/>
          <w:numId w:val="27"/>
        </w:numPr>
        <w:rPr>
          <w:noProof/>
          <w:lang w:val="es-ES"/>
        </w:rPr>
      </w:pPr>
      <w:r w:rsidRPr="002967EB">
        <w:rPr>
          <w:noProof/>
          <w:lang w:val="es-ES"/>
        </w:rPr>
        <w:lastRenderedPageBreak/>
        <w:t>Cronograma</w:t>
      </w:r>
    </w:p>
    <w:p w14:paraId="5E9C2C3C" w14:textId="77777777" w:rsidR="002967EB" w:rsidRDefault="002967EB" w:rsidP="00DA620B">
      <w:pPr>
        <w:rPr>
          <w:rFonts w:cs="Arial"/>
          <w:noProof/>
          <w:lang w:val="es-ES"/>
        </w:rPr>
      </w:pPr>
    </w:p>
    <w:p w14:paraId="70732A54" w14:textId="49510F42" w:rsidR="00DC7C74" w:rsidRDefault="00DC7C74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El proyecto se estima una duración de culminación de 89 días, dividiendose en las siguientes etapas:</w:t>
      </w:r>
    </w:p>
    <w:p w14:paraId="4D296D40" w14:textId="5353D354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Análisis de Requerimientos: Se basará en la obtención de los requerimientos del Sistema</w:t>
      </w:r>
    </w:p>
    <w:p w14:paraId="75799A0C" w14:textId="51DF283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Diseño del Sistema: En el modelado de Diagramas UML</w:t>
      </w:r>
    </w:p>
    <w:p w14:paraId="5517BB7D" w14:textId="23DB4627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Codificación: Programación de la aplicación</w:t>
      </w:r>
    </w:p>
    <w:p w14:paraId="32886FE2" w14:textId="7755E9D9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Pruebas: Búsqueda de fallos o excepciones</w:t>
      </w:r>
    </w:p>
    <w:p w14:paraId="1F0A2365" w14:textId="33472796" w:rsidR="00DC7C74" w:rsidRDefault="00DC7C74" w:rsidP="00DC7C74">
      <w:pPr>
        <w:pStyle w:val="Prrafodelista"/>
        <w:numPr>
          <w:ilvl w:val="0"/>
          <w:numId w:val="36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Implementación: Producto final y documentación</w:t>
      </w:r>
    </w:p>
    <w:p w14:paraId="0B80835B" w14:textId="7FA9493C" w:rsidR="00BF1880" w:rsidRDefault="00BF1880" w:rsidP="00DC7C74">
      <w:pPr>
        <w:ind w:left="360"/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A continuación se muestra la lista de tareas con su duración estiamda a cumplirse así como el diagrama de Gantt del mismo.</w:t>
      </w:r>
    </w:p>
    <w:p w14:paraId="7BEAF441" w14:textId="77777777" w:rsidR="00BF1880" w:rsidRPr="00DC7C74" w:rsidRDefault="00BF1880" w:rsidP="00DC7C74">
      <w:pPr>
        <w:ind w:left="360"/>
        <w:rPr>
          <w:rFonts w:cs="Arial"/>
          <w:noProof/>
          <w:lang w:val="es-ES"/>
        </w:rPr>
      </w:pPr>
    </w:p>
    <w:tbl>
      <w:tblPr>
        <w:tblStyle w:val="Tabladecuadrcula1clara-nfasis3"/>
        <w:tblW w:w="9889" w:type="dxa"/>
        <w:tblLook w:val="04A0" w:firstRow="1" w:lastRow="0" w:firstColumn="1" w:lastColumn="0" w:noHBand="0" w:noVBand="1"/>
      </w:tblPr>
      <w:tblGrid>
        <w:gridCol w:w="4928"/>
        <w:gridCol w:w="1417"/>
        <w:gridCol w:w="1843"/>
        <w:gridCol w:w="1701"/>
      </w:tblGrid>
      <w:tr w:rsidR="001A270A" w:rsidRPr="001A270A" w14:paraId="024E648A" w14:textId="77777777" w:rsidTr="005F6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684FFB2E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Nombre de tarea</w:t>
            </w:r>
          </w:p>
        </w:tc>
        <w:tc>
          <w:tcPr>
            <w:tcW w:w="1417" w:type="dxa"/>
            <w:hideMark/>
          </w:tcPr>
          <w:p w14:paraId="5F63F26B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Duración</w:t>
            </w:r>
          </w:p>
        </w:tc>
        <w:tc>
          <w:tcPr>
            <w:tcW w:w="1843" w:type="dxa"/>
            <w:hideMark/>
          </w:tcPr>
          <w:p w14:paraId="1857E37E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Comienzo</w:t>
            </w:r>
          </w:p>
        </w:tc>
        <w:tc>
          <w:tcPr>
            <w:tcW w:w="1701" w:type="dxa"/>
            <w:hideMark/>
          </w:tcPr>
          <w:p w14:paraId="7EBF0C78" w14:textId="77777777" w:rsidR="001A270A" w:rsidRPr="006A5561" w:rsidRDefault="001A270A" w:rsidP="001A27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Cs w:val="22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Cs w:val="22"/>
              </w:rPr>
              <w:t>Fin</w:t>
            </w:r>
          </w:p>
        </w:tc>
      </w:tr>
      <w:tr w:rsidR="005365E8" w:rsidRPr="001A270A" w14:paraId="59FF4EC3" w14:textId="77777777" w:rsidTr="005F6F0B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473A8E0" w14:textId="7777777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Sistema de Gestión de Pacientes Odontológicos</w:t>
            </w:r>
          </w:p>
        </w:tc>
        <w:tc>
          <w:tcPr>
            <w:tcW w:w="1417" w:type="dxa"/>
            <w:hideMark/>
          </w:tcPr>
          <w:p w14:paraId="342249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89 días</w:t>
            </w:r>
          </w:p>
        </w:tc>
        <w:tc>
          <w:tcPr>
            <w:tcW w:w="1843" w:type="dxa"/>
            <w:hideMark/>
          </w:tcPr>
          <w:p w14:paraId="226415F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lun 18/05/15</w:t>
            </w:r>
          </w:p>
        </w:tc>
        <w:tc>
          <w:tcPr>
            <w:tcW w:w="1701" w:type="dxa"/>
            <w:hideMark/>
          </w:tcPr>
          <w:p w14:paraId="74AADD7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70C0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70C0"/>
                <w:sz w:val="20"/>
                <w:szCs w:val="20"/>
              </w:rPr>
              <w:t>vie 28/08/15</w:t>
            </w:r>
          </w:p>
        </w:tc>
      </w:tr>
      <w:tr w:rsidR="00DC7C74" w:rsidRPr="001A270A" w14:paraId="15921BC9" w14:textId="77777777" w:rsidTr="005F6F0B">
        <w:trPr>
          <w:trHeight w:hRule="exact"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D6A602D" w14:textId="48627B3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Análisis de Requerimientos</w:t>
            </w:r>
          </w:p>
        </w:tc>
        <w:tc>
          <w:tcPr>
            <w:tcW w:w="1417" w:type="dxa"/>
            <w:hideMark/>
          </w:tcPr>
          <w:p w14:paraId="14F8692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7 días</w:t>
            </w:r>
          </w:p>
        </w:tc>
        <w:tc>
          <w:tcPr>
            <w:tcW w:w="1843" w:type="dxa"/>
            <w:hideMark/>
          </w:tcPr>
          <w:p w14:paraId="18E5D51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701" w:type="dxa"/>
            <w:hideMark/>
          </w:tcPr>
          <w:p w14:paraId="442D368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1A270A" w:rsidRPr="001A270A" w14:paraId="3B766D40" w14:textId="77777777" w:rsidTr="005F6F0B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2140A4B8" w14:textId="051D3EE7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Funcionales</w:t>
            </w:r>
          </w:p>
        </w:tc>
        <w:tc>
          <w:tcPr>
            <w:tcW w:w="1417" w:type="dxa"/>
            <w:hideMark/>
          </w:tcPr>
          <w:p w14:paraId="47FBF13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843" w:type="dxa"/>
            <w:hideMark/>
          </w:tcPr>
          <w:p w14:paraId="2762E5E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701" w:type="dxa"/>
            <w:hideMark/>
          </w:tcPr>
          <w:p w14:paraId="181A13C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DC7C74" w:rsidRPr="001A270A" w14:paraId="2730F022" w14:textId="77777777" w:rsidTr="005F6F0B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4949F88E" w14:textId="4E02E28F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Descripción de Requerimientos No Funcionales</w:t>
            </w:r>
          </w:p>
        </w:tc>
        <w:tc>
          <w:tcPr>
            <w:tcW w:w="1417" w:type="dxa"/>
            <w:hideMark/>
          </w:tcPr>
          <w:p w14:paraId="35D1444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 días</w:t>
            </w:r>
          </w:p>
        </w:tc>
        <w:tc>
          <w:tcPr>
            <w:tcW w:w="1843" w:type="dxa"/>
            <w:hideMark/>
          </w:tcPr>
          <w:p w14:paraId="3835A98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18/05/15</w:t>
            </w:r>
          </w:p>
        </w:tc>
        <w:tc>
          <w:tcPr>
            <w:tcW w:w="1701" w:type="dxa"/>
            <w:hideMark/>
          </w:tcPr>
          <w:p w14:paraId="7DB5169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19/05/15</w:t>
            </w:r>
          </w:p>
        </w:tc>
      </w:tr>
      <w:tr w:rsidR="001A270A" w:rsidRPr="001A270A" w14:paraId="4C37DA07" w14:textId="77777777" w:rsidTr="005F6F0B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B790845" w14:textId="5FBA5C1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BPM</w:t>
            </w:r>
          </w:p>
        </w:tc>
        <w:tc>
          <w:tcPr>
            <w:tcW w:w="1417" w:type="dxa"/>
            <w:hideMark/>
          </w:tcPr>
          <w:p w14:paraId="0D3E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843" w:type="dxa"/>
            <w:hideMark/>
          </w:tcPr>
          <w:p w14:paraId="4292742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21/05/15</w:t>
            </w:r>
          </w:p>
        </w:tc>
        <w:tc>
          <w:tcPr>
            <w:tcW w:w="1701" w:type="dxa"/>
            <w:hideMark/>
          </w:tcPr>
          <w:p w14:paraId="077FC86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1359C230" w14:textId="77777777" w:rsidTr="005F6F0B">
        <w:trPr>
          <w:trHeight w:hRule="exact"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5B42ABE" w14:textId="0B6BDDE3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Análisis</w:t>
            </w:r>
          </w:p>
        </w:tc>
        <w:tc>
          <w:tcPr>
            <w:tcW w:w="1417" w:type="dxa"/>
            <w:hideMark/>
          </w:tcPr>
          <w:p w14:paraId="3BD8799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7ABD630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  <w:tc>
          <w:tcPr>
            <w:tcW w:w="1701" w:type="dxa"/>
            <w:hideMark/>
          </w:tcPr>
          <w:p w14:paraId="4E8D073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25/05/15</w:t>
            </w:r>
          </w:p>
        </w:tc>
      </w:tr>
      <w:tr w:rsidR="00DC7C74" w:rsidRPr="001A270A" w14:paraId="6895434A" w14:textId="77777777" w:rsidTr="005F6F0B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41614FA3" w14:textId="442C06C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Diseño del Sistema</w:t>
            </w:r>
          </w:p>
        </w:tc>
        <w:tc>
          <w:tcPr>
            <w:tcW w:w="1417" w:type="dxa"/>
            <w:hideMark/>
          </w:tcPr>
          <w:p w14:paraId="4D38EA5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22 días</w:t>
            </w:r>
          </w:p>
        </w:tc>
        <w:tc>
          <w:tcPr>
            <w:tcW w:w="1843" w:type="dxa"/>
            <w:hideMark/>
          </w:tcPr>
          <w:p w14:paraId="1B8217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68DC5AD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368555B0" w14:textId="77777777" w:rsidTr="005F6F0B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41436AA3" w14:textId="680D252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Diagramas UML</w:t>
            </w:r>
          </w:p>
        </w:tc>
        <w:tc>
          <w:tcPr>
            <w:tcW w:w="1417" w:type="dxa"/>
            <w:hideMark/>
          </w:tcPr>
          <w:p w14:paraId="525ED9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843" w:type="dxa"/>
            <w:hideMark/>
          </w:tcPr>
          <w:p w14:paraId="1BCF332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76EB28B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5BFF1ECA" w14:textId="77777777" w:rsidTr="005F6F0B">
        <w:trPr>
          <w:trHeight w:hRule="exact"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343501C0" w14:textId="5B567A91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Clases</w:t>
            </w:r>
          </w:p>
        </w:tc>
        <w:tc>
          <w:tcPr>
            <w:tcW w:w="1417" w:type="dxa"/>
            <w:hideMark/>
          </w:tcPr>
          <w:p w14:paraId="709101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843" w:type="dxa"/>
            <w:hideMark/>
          </w:tcPr>
          <w:p w14:paraId="05E656A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709695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7E5137F2" w14:textId="77777777" w:rsidTr="005F6F0B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654D0286" w14:textId="1FA8F820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Caso de Uso</w:t>
            </w:r>
          </w:p>
        </w:tc>
        <w:tc>
          <w:tcPr>
            <w:tcW w:w="1417" w:type="dxa"/>
            <w:hideMark/>
          </w:tcPr>
          <w:p w14:paraId="5666B20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5 días</w:t>
            </w:r>
          </w:p>
        </w:tc>
        <w:tc>
          <w:tcPr>
            <w:tcW w:w="1843" w:type="dxa"/>
            <w:hideMark/>
          </w:tcPr>
          <w:p w14:paraId="3CC8D7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000296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30/05/15</w:t>
            </w:r>
          </w:p>
        </w:tc>
      </w:tr>
      <w:tr w:rsidR="00DC7C74" w:rsidRPr="001A270A" w14:paraId="0F95FDDA" w14:textId="77777777" w:rsidTr="005F6F0B">
        <w:trPr>
          <w:trHeight w:hRule="exact"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0CDC3E26" w14:textId="3043A93C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Diagrama de Actividades</w:t>
            </w:r>
          </w:p>
        </w:tc>
        <w:tc>
          <w:tcPr>
            <w:tcW w:w="1417" w:type="dxa"/>
            <w:hideMark/>
          </w:tcPr>
          <w:p w14:paraId="7848E32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4 días</w:t>
            </w:r>
          </w:p>
        </w:tc>
        <w:tc>
          <w:tcPr>
            <w:tcW w:w="1843" w:type="dxa"/>
            <w:hideMark/>
          </w:tcPr>
          <w:p w14:paraId="1F4088C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26/05/15</w:t>
            </w:r>
          </w:p>
        </w:tc>
        <w:tc>
          <w:tcPr>
            <w:tcW w:w="1701" w:type="dxa"/>
            <w:hideMark/>
          </w:tcPr>
          <w:p w14:paraId="09CCC45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29/05/15</w:t>
            </w:r>
          </w:p>
        </w:tc>
      </w:tr>
      <w:tr w:rsidR="00DC7C74" w:rsidRPr="001A270A" w14:paraId="4D6EEAB8" w14:textId="77777777" w:rsidTr="005F6F0B">
        <w:trPr>
          <w:trHeight w:hRule="exact"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0838546A" w14:textId="2EC032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Diseño de Base de Datos</w:t>
            </w:r>
          </w:p>
        </w:tc>
        <w:tc>
          <w:tcPr>
            <w:tcW w:w="1417" w:type="dxa"/>
            <w:hideMark/>
          </w:tcPr>
          <w:p w14:paraId="740B0D2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17 días</w:t>
            </w:r>
          </w:p>
        </w:tc>
        <w:tc>
          <w:tcPr>
            <w:tcW w:w="1843" w:type="dxa"/>
            <w:hideMark/>
          </w:tcPr>
          <w:p w14:paraId="67052055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701" w:type="dxa"/>
            <w:hideMark/>
          </w:tcPr>
          <w:p w14:paraId="4AB644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0895FCA3" w14:textId="77777777" w:rsidTr="005F6F0B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332F773A" w14:textId="1E6A7BD5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Modelo de Base de Datos</w:t>
            </w:r>
          </w:p>
        </w:tc>
        <w:tc>
          <w:tcPr>
            <w:tcW w:w="1417" w:type="dxa"/>
            <w:hideMark/>
          </w:tcPr>
          <w:p w14:paraId="3EFDB28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843" w:type="dxa"/>
            <w:hideMark/>
          </w:tcPr>
          <w:p w14:paraId="25B5CED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01/06/15</w:t>
            </w:r>
          </w:p>
        </w:tc>
        <w:tc>
          <w:tcPr>
            <w:tcW w:w="1701" w:type="dxa"/>
            <w:hideMark/>
          </w:tcPr>
          <w:p w14:paraId="4ACBD4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jue 11/06/15</w:t>
            </w:r>
          </w:p>
        </w:tc>
      </w:tr>
      <w:tr w:rsidR="00DC7C74" w:rsidRPr="001A270A" w14:paraId="77EEA028" w14:textId="77777777" w:rsidTr="005F6F0B">
        <w:trPr>
          <w:trHeight w:hRule="exact"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7D09BC59" w14:textId="761D502D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Normalización de Base de Datos</w:t>
            </w:r>
          </w:p>
        </w:tc>
        <w:tc>
          <w:tcPr>
            <w:tcW w:w="1417" w:type="dxa"/>
            <w:hideMark/>
          </w:tcPr>
          <w:p w14:paraId="798B98F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6 días</w:t>
            </w:r>
          </w:p>
        </w:tc>
        <w:tc>
          <w:tcPr>
            <w:tcW w:w="1843" w:type="dxa"/>
            <w:hideMark/>
          </w:tcPr>
          <w:p w14:paraId="7B77441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13/06/15</w:t>
            </w:r>
          </w:p>
        </w:tc>
        <w:tc>
          <w:tcPr>
            <w:tcW w:w="1701" w:type="dxa"/>
            <w:hideMark/>
          </w:tcPr>
          <w:p w14:paraId="297B3D6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2F56BE98" w14:textId="77777777" w:rsidTr="005F6F0B">
        <w:trPr>
          <w:trHeight w:hRule="exact"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8830A48" w14:textId="5D99B83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Diseño del Sistema</w:t>
            </w:r>
          </w:p>
        </w:tc>
        <w:tc>
          <w:tcPr>
            <w:tcW w:w="1417" w:type="dxa"/>
            <w:hideMark/>
          </w:tcPr>
          <w:p w14:paraId="762E276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63AB4E1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  <w:tc>
          <w:tcPr>
            <w:tcW w:w="1701" w:type="dxa"/>
            <w:hideMark/>
          </w:tcPr>
          <w:p w14:paraId="3DDF01D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19/06/15</w:t>
            </w:r>
          </w:p>
        </w:tc>
      </w:tr>
      <w:tr w:rsidR="00DC7C74" w:rsidRPr="001A270A" w14:paraId="764D179F" w14:textId="77777777" w:rsidTr="005F6F0B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44C6212" w14:textId="6D3D2F8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Codificación</w:t>
            </w:r>
          </w:p>
        </w:tc>
        <w:tc>
          <w:tcPr>
            <w:tcW w:w="1417" w:type="dxa"/>
            <w:hideMark/>
          </w:tcPr>
          <w:p w14:paraId="515AFE8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33 días</w:t>
            </w:r>
          </w:p>
        </w:tc>
        <w:tc>
          <w:tcPr>
            <w:tcW w:w="1843" w:type="dxa"/>
            <w:hideMark/>
          </w:tcPr>
          <w:p w14:paraId="2AE2EDB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701" w:type="dxa"/>
            <w:hideMark/>
          </w:tcPr>
          <w:p w14:paraId="5EC63E3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79B7832F" w14:textId="77777777" w:rsidTr="005F6F0B">
        <w:trPr>
          <w:trHeight w:hRule="exact"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06901A96" w14:textId="5F546F0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Programación y actualización de Versiones</w:t>
            </w:r>
          </w:p>
        </w:tc>
        <w:tc>
          <w:tcPr>
            <w:tcW w:w="1417" w:type="dxa"/>
            <w:hideMark/>
          </w:tcPr>
          <w:p w14:paraId="6158AEA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1.5 mss</w:t>
            </w:r>
          </w:p>
        </w:tc>
        <w:tc>
          <w:tcPr>
            <w:tcW w:w="1843" w:type="dxa"/>
            <w:hideMark/>
          </w:tcPr>
          <w:p w14:paraId="2231256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22/06/15</w:t>
            </w:r>
          </w:p>
        </w:tc>
        <w:tc>
          <w:tcPr>
            <w:tcW w:w="1701" w:type="dxa"/>
            <w:hideMark/>
          </w:tcPr>
          <w:p w14:paraId="5275512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25/07/15</w:t>
            </w:r>
          </w:p>
        </w:tc>
      </w:tr>
      <w:tr w:rsidR="00DC7C74" w:rsidRPr="001A270A" w14:paraId="3D64DFF9" w14:textId="77777777" w:rsidTr="005F6F0B">
        <w:trPr>
          <w:trHeight w:hRule="exact"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030947E" w14:textId="453479D2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</w:t>
            </w:r>
          </w:p>
        </w:tc>
        <w:tc>
          <w:tcPr>
            <w:tcW w:w="1417" w:type="dxa"/>
            <w:hideMark/>
          </w:tcPr>
          <w:p w14:paraId="32BD675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843" w:type="dxa"/>
            <w:hideMark/>
          </w:tcPr>
          <w:p w14:paraId="2732259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22/07/15</w:t>
            </w:r>
          </w:p>
        </w:tc>
        <w:tc>
          <w:tcPr>
            <w:tcW w:w="1701" w:type="dxa"/>
            <w:hideMark/>
          </w:tcPr>
          <w:p w14:paraId="49D9A3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27/07/15</w:t>
            </w:r>
          </w:p>
        </w:tc>
      </w:tr>
      <w:tr w:rsidR="00DC7C74" w:rsidRPr="001A270A" w14:paraId="45E98789" w14:textId="77777777" w:rsidTr="005F6F0B">
        <w:trPr>
          <w:trHeight w:hRule="exact"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61F11551" w14:textId="72C8DC2A" w:rsidR="001A270A" w:rsidRPr="006A5561" w:rsidRDefault="00DC7C74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Línea</w:t>
            </w:r>
            <w:r w:rsidR="001A270A"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 xml:space="preserve"> base en SVN</w:t>
            </w:r>
          </w:p>
        </w:tc>
        <w:tc>
          <w:tcPr>
            <w:tcW w:w="1417" w:type="dxa"/>
            <w:hideMark/>
          </w:tcPr>
          <w:p w14:paraId="78CBB7A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día</w:t>
            </w:r>
          </w:p>
        </w:tc>
        <w:tc>
          <w:tcPr>
            <w:tcW w:w="1843" w:type="dxa"/>
            <w:hideMark/>
          </w:tcPr>
          <w:p w14:paraId="3A51DC8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  <w:tc>
          <w:tcPr>
            <w:tcW w:w="1701" w:type="dxa"/>
            <w:hideMark/>
          </w:tcPr>
          <w:p w14:paraId="71863D4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33629AAE" w14:textId="77777777" w:rsidTr="005F6F0B">
        <w:trPr>
          <w:trHeight w:hRule="exact"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2B017C32" w14:textId="68DCAEC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Codificación</w:t>
            </w:r>
          </w:p>
        </w:tc>
        <w:tc>
          <w:tcPr>
            <w:tcW w:w="1417" w:type="dxa"/>
            <w:hideMark/>
          </w:tcPr>
          <w:p w14:paraId="7306537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54BC089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  <w:tc>
          <w:tcPr>
            <w:tcW w:w="1701" w:type="dxa"/>
            <w:hideMark/>
          </w:tcPr>
          <w:p w14:paraId="4CA364E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29/07/15</w:t>
            </w:r>
          </w:p>
        </w:tc>
      </w:tr>
      <w:tr w:rsidR="00DC7C74" w:rsidRPr="001A270A" w14:paraId="0943328E" w14:textId="77777777" w:rsidTr="005F6F0B">
        <w:trPr>
          <w:trHeight w:hRule="exact"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7FB8E905" w14:textId="752A58E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Pruebas</w:t>
            </w:r>
          </w:p>
        </w:tc>
        <w:tc>
          <w:tcPr>
            <w:tcW w:w="1417" w:type="dxa"/>
            <w:hideMark/>
          </w:tcPr>
          <w:p w14:paraId="73D051D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843" w:type="dxa"/>
            <w:hideMark/>
          </w:tcPr>
          <w:p w14:paraId="19E063A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701" w:type="dxa"/>
            <w:hideMark/>
          </w:tcPr>
          <w:p w14:paraId="505C8AB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3C52258D" w14:textId="77777777" w:rsidTr="005F6F0B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71F72668" w14:textId="74A1170A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Aplicación en Ambiente Testing</w:t>
            </w:r>
          </w:p>
        </w:tc>
        <w:tc>
          <w:tcPr>
            <w:tcW w:w="1417" w:type="dxa"/>
            <w:hideMark/>
          </w:tcPr>
          <w:p w14:paraId="31896628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12 días</w:t>
            </w:r>
          </w:p>
        </w:tc>
        <w:tc>
          <w:tcPr>
            <w:tcW w:w="1843" w:type="dxa"/>
            <w:hideMark/>
          </w:tcPr>
          <w:p w14:paraId="7F20E87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03/08/15</w:t>
            </w:r>
          </w:p>
        </w:tc>
        <w:tc>
          <w:tcPr>
            <w:tcW w:w="1701" w:type="dxa"/>
            <w:hideMark/>
          </w:tcPr>
          <w:p w14:paraId="2C831890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1BBDD3DC" w14:textId="77777777" w:rsidTr="005F6F0B">
        <w:trPr>
          <w:trHeight w:hRule="exact"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367778E0" w14:textId="62FDD05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Revisado</w:t>
            </w:r>
          </w:p>
        </w:tc>
        <w:tc>
          <w:tcPr>
            <w:tcW w:w="1417" w:type="dxa"/>
            <w:hideMark/>
          </w:tcPr>
          <w:p w14:paraId="2064FD5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843" w:type="dxa"/>
            <w:hideMark/>
          </w:tcPr>
          <w:p w14:paraId="5D58F0BD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07/08/15</w:t>
            </w:r>
          </w:p>
        </w:tc>
        <w:tc>
          <w:tcPr>
            <w:tcW w:w="1701" w:type="dxa"/>
            <w:hideMark/>
          </w:tcPr>
          <w:p w14:paraId="38186A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mié 12/08/15</w:t>
            </w:r>
          </w:p>
        </w:tc>
      </w:tr>
      <w:tr w:rsidR="00DC7C74" w:rsidRPr="001A270A" w14:paraId="63192DC8" w14:textId="77777777" w:rsidTr="005F6F0B">
        <w:trPr>
          <w:trHeight w:hRule="exact"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5C7570D1" w14:textId="3E2EA798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Pruebas</w:t>
            </w:r>
          </w:p>
        </w:tc>
        <w:tc>
          <w:tcPr>
            <w:tcW w:w="1417" w:type="dxa"/>
            <w:hideMark/>
          </w:tcPr>
          <w:p w14:paraId="2075F039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678D7C91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  <w:tc>
          <w:tcPr>
            <w:tcW w:w="1701" w:type="dxa"/>
            <w:hideMark/>
          </w:tcPr>
          <w:p w14:paraId="39F0B9EB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15/08/15</w:t>
            </w:r>
          </w:p>
        </w:tc>
      </w:tr>
      <w:tr w:rsidR="00DC7C74" w:rsidRPr="001A270A" w14:paraId="5E55E0DA" w14:textId="77777777" w:rsidTr="005F6F0B">
        <w:trPr>
          <w:trHeight w:hRule="exact"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27F8112B" w14:textId="1EE0541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C00000"/>
                <w:sz w:val="20"/>
                <w:szCs w:val="20"/>
              </w:rPr>
              <w:t>Implementación</w:t>
            </w:r>
          </w:p>
        </w:tc>
        <w:tc>
          <w:tcPr>
            <w:tcW w:w="1417" w:type="dxa"/>
            <w:hideMark/>
          </w:tcPr>
          <w:p w14:paraId="72B764E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10 días</w:t>
            </w:r>
          </w:p>
        </w:tc>
        <w:tc>
          <w:tcPr>
            <w:tcW w:w="1843" w:type="dxa"/>
            <w:hideMark/>
          </w:tcPr>
          <w:p w14:paraId="00A6DA4C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701" w:type="dxa"/>
            <w:hideMark/>
          </w:tcPr>
          <w:p w14:paraId="1C114A23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6B8CD8CC" w14:textId="77777777" w:rsidTr="005F6F0B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FA0031F" w14:textId="1F063F49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Aplicación en Ambiente de Producto</w:t>
            </w:r>
          </w:p>
        </w:tc>
        <w:tc>
          <w:tcPr>
            <w:tcW w:w="1417" w:type="dxa"/>
            <w:hideMark/>
          </w:tcPr>
          <w:p w14:paraId="58A4780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843" w:type="dxa"/>
            <w:hideMark/>
          </w:tcPr>
          <w:p w14:paraId="389E88FA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mar 18/08/15</w:t>
            </w:r>
          </w:p>
        </w:tc>
        <w:tc>
          <w:tcPr>
            <w:tcW w:w="1701" w:type="dxa"/>
            <w:hideMark/>
          </w:tcPr>
          <w:p w14:paraId="34F9BB2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sáb 22/08/15</w:t>
            </w:r>
          </w:p>
        </w:tc>
      </w:tr>
      <w:tr w:rsidR="00DC7C74" w:rsidRPr="001A270A" w14:paraId="3E51C654" w14:textId="77777777" w:rsidTr="005F6F0B">
        <w:trPr>
          <w:trHeight w:hRule="exact"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1565F4F6" w14:textId="4DB699F4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Manual de Usuario en PDF Final</w:t>
            </w:r>
          </w:p>
        </w:tc>
        <w:tc>
          <w:tcPr>
            <w:tcW w:w="1417" w:type="dxa"/>
            <w:hideMark/>
          </w:tcPr>
          <w:p w14:paraId="037335BF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1 sem</w:t>
            </w:r>
          </w:p>
        </w:tc>
        <w:tc>
          <w:tcPr>
            <w:tcW w:w="1843" w:type="dxa"/>
            <w:hideMark/>
          </w:tcPr>
          <w:p w14:paraId="75E19296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lun 24/08/15</w:t>
            </w:r>
          </w:p>
        </w:tc>
        <w:tc>
          <w:tcPr>
            <w:tcW w:w="1701" w:type="dxa"/>
            <w:hideMark/>
          </w:tcPr>
          <w:p w14:paraId="69C17927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DC7C74" w:rsidRPr="001A270A" w14:paraId="41EE48D3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hideMark/>
          </w:tcPr>
          <w:p w14:paraId="62325357" w14:textId="713CF596" w:rsidR="001A270A" w:rsidRPr="006A5561" w:rsidRDefault="001A270A" w:rsidP="001A270A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Finalización de Implementación</w:t>
            </w:r>
          </w:p>
        </w:tc>
        <w:tc>
          <w:tcPr>
            <w:tcW w:w="1417" w:type="dxa"/>
            <w:hideMark/>
          </w:tcPr>
          <w:p w14:paraId="3FB40DBE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0 días</w:t>
            </w:r>
          </w:p>
        </w:tc>
        <w:tc>
          <w:tcPr>
            <w:tcW w:w="1843" w:type="dxa"/>
            <w:hideMark/>
          </w:tcPr>
          <w:p w14:paraId="79800364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  <w:tc>
          <w:tcPr>
            <w:tcW w:w="1701" w:type="dxa"/>
            <w:hideMark/>
          </w:tcPr>
          <w:p w14:paraId="3F0F1D92" w14:textId="77777777" w:rsidR="001A270A" w:rsidRPr="006A5561" w:rsidRDefault="001A270A" w:rsidP="001A2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6A5561"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  <w:t>vie 28/08/15</w:t>
            </w:r>
          </w:p>
        </w:tc>
      </w:tr>
      <w:tr w:rsidR="005F6F0B" w:rsidRPr="001A270A" w14:paraId="66C584BF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1B3B783A" w14:textId="53B9F899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i w:val="0"/>
                <w:color w:val="000000" w:themeColor="text1"/>
                <w:sz w:val="20"/>
                <w:szCs w:val="20"/>
              </w:rPr>
            </w:pPr>
            <w:r w:rsidRPr="005F6F0B">
              <w:rPr>
                <w:i/>
                <w:color w:val="FF0000"/>
                <w:sz w:val="20"/>
                <w:szCs w:val="20"/>
              </w:rPr>
              <w:lastRenderedPageBreak/>
              <w:t>Revisión de Avances del proyecto</w:t>
            </w:r>
          </w:p>
        </w:tc>
        <w:tc>
          <w:tcPr>
            <w:tcW w:w="1417" w:type="dxa"/>
          </w:tcPr>
          <w:p w14:paraId="5380180B" w14:textId="6062A6CE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54.13 días</w:t>
            </w:r>
          </w:p>
        </w:tc>
        <w:tc>
          <w:tcPr>
            <w:tcW w:w="1843" w:type="dxa"/>
          </w:tcPr>
          <w:p w14:paraId="74274911" w14:textId="7360DB81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22/05/15</w:t>
            </w:r>
          </w:p>
        </w:tc>
        <w:tc>
          <w:tcPr>
            <w:tcW w:w="1701" w:type="dxa"/>
          </w:tcPr>
          <w:p w14:paraId="222B00AC" w14:textId="68E163CF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24/07/15</w:t>
            </w:r>
          </w:p>
        </w:tc>
      </w:tr>
      <w:tr w:rsidR="005F6F0B" w:rsidRPr="001A270A" w14:paraId="1C782847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282916B" w14:textId="57016C92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 de Avances del proyecto 1</w:t>
            </w:r>
          </w:p>
        </w:tc>
        <w:tc>
          <w:tcPr>
            <w:tcW w:w="1417" w:type="dxa"/>
          </w:tcPr>
          <w:p w14:paraId="26117D48" w14:textId="43A60BC5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07FFEA9B" w14:textId="65D1E0B1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22/05/15</w:t>
            </w:r>
          </w:p>
        </w:tc>
        <w:tc>
          <w:tcPr>
            <w:tcW w:w="1701" w:type="dxa"/>
          </w:tcPr>
          <w:p w14:paraId="7FD7FFAA" w14:textId="29BEE7B9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22/05/15</w:t>
            </w:r>
          </w:p>
        </w:tc>
      </w:tr>
      <w:tr w:rsidR="005F6F0B" w:rsidRPr="001A270A" w14:paraId="549A925B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8ADE7A9" w14:textId="3117C157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 de Avanc</w:t>
            </w:r>
            <w:bookmarkStart w:id="2" w:name="_GoBack"/>
            <w:bookmarkEnd w:id="2"/>
            <w:r w:rsidRPr="005F6F0B">
              <w:rPr>
                <w:sz w:val="20"/>
                <w:szCs w:val="20"/>
              </w:rPr>
              <w:t>es del proyecto 2</w:t>
            </w:r>
          </w:p>
        </w:tc>
        <w:tc>
          <w:tcPr>
            <w:tcW w:w="1417" w:type="dxa"/>
          </w:tcPr>
          <w:p w14:paraId="529D1D41" w14:textId="541E63B9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70781ECD" w14:textId="3FA5D7D1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29/05/15</w:t>
            </w:r>
          </w:p>
        </w:tc>
        <w:tc>
          <w:tcPr>
            <w:tcW w:w="1701" w:type="dxa"/>
          </w:tcPr>
          <w:p w14:paraId="4B4296A8" w14:textId="1BCC70C9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29/05/15</w:t>
            </w:r>
          </w:p>
        </w:tc>
      </w:tr>
      <w:tr w:rsidR="005F6F0B" w:rsidRPr="001A270A" w14:paraId="0075C6B1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48ED9968" w14:textId="673F7920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 de Avances del proyecto 3</w:t>
            </w:r>
          </w:p>
        </w:tc>
        <w:tc>
          <w:tcPr>
            <w:tcW w:w="1417" w:type="dxa"/>
          </w:tcPr>
          <w:p w14:paraId="5E22F748" w14:textId="2CE4A446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7E757073" w14:textId="58554DE2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05/06/15</w:t>
            </w:r>
          </w:p>
        </w:tc>
        <w:tc>
          <w:tcPr>
            <w:tcW w:w="1701" w:type="dxa"/>
          </w:tcPr>
          <w:p w14:paraId="7A67F02C" w14:textId="0D0F9AED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05/06/15</w:t>
            </w:r>
          </w:p>
        </w:tc>
      </w:tr>
      <w:tr w:rsidR="005F6F0B" w:rsidRPr="001A270A" w14:paraId="5D965478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50C26FF4" w14:textId="47D0E39F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 de Avances del proyecto 4</w:t>
            </w:r>
          </w:p>
        </w:tc>
        <w:tc>
          <w:tcPr>
            <w:tcW w:w="1417" w:type="dxa"/>
          </w:tcPr>
          <w:p w14:paraId="4E4DC3C7" w14:textId="5A7ED2C4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185C757F" w14:textId="5B99B296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12/06/15</w:t>
            </w:r>
          </w:p>
        </w:tc>
        <w:tc>
          <w:tcPr>
            <w:tcW w:w="1701" w:type="dxa"/>
          </w:tcPr>
          <w:p w14:paraId="2E145890" w14:textId="2AB729A6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12/06/15</w:t>
            </w:r>
          </w:p>
        </w:tc>
      </w:tr>
      <w:tr w:rsidR="005F6F0B" w:rsidRPr="001A270A" w14:paraId="7A1FE714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6B33565C" w14:textId="5F314B76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 de Avances del proyecto 5</w:t>
            </w:r>
          </w:p>
        </w:tc>
        <w:tc>
          <w:tcPr>
            <w:tcW w:w="1417" w:type="dxa"/>
          </w:tcPr>
          <w:p w14:paraId="2B84EE4D" w14:textId="4E689207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25B6C296" w14:textId="32651C61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19/06/15</w:t>
            </w:r>
          </w:p>
        </w:tc>
        <w:tc>
          <w:tcPr>
            <w:tcW w:w="1701" w:type="dxa"/>
          </w:tcPr>
          <w:p w14:paraId="6F53BA53" w14:textId="4FC59DF2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19/06/15</w:t>
            </w:r>
          </w:p>
        </w:tc>
      </w:tr>
      <w:tr w:rsidR="005F6F0B" w:rsidRPr="001A270A" w14:paraId="3C18FCE1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34F0DDE2" w14:textId="192E06A1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 de Avances del proyecto 6</w:t>
            </w:r>
          </w:p>
        </w:tc>
        <w:tc>
          <w:tcPr>
            <w:tcW w:w="1417" w:type="dxa"/>
          </w:tcPr>
          <w:p w14:paraId="177CE512" w14:textId="1CB6F4CE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2D6C9F55" w14:textId="6BFE80B0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26/06/15</w:t>
            </w:r>
          </w:p>
        </w:tc>
        <w:tc>
          <w:tcPr>
            <w:tcW w:w="1701" w:type="dxa"/>
          </w:tcPr>
          <w:p w14:paraId="3B2957C5" w14:textId="6B49222E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26/06/15</w:t>
            </w:r>
          </w:p>
        </w:tc>
      </w:tr>
      <w:tr w:rsidR="005F6F0B" w:rsidRPr="001A270A" w14:paraId="483EC733" w14:textId="77777777" w:rsidTr="005F6F0B">
        <w:trPr>
          <w:trHeight w:hRule="exact"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</w:tcPr>
          <w:p w14:paraId="25AA1530" w14:textId="2A2FE9FD" w:rsidR="005F6F0B" w:rsidRPr="005F6F0B" w:rsidRDefault="005F6F0B" w:rsidP="005F6F0B">
            <w:pPr>
              <w:jc w:val="center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Revisión de Avances del proyecto 7</w:t>
            </w:r>
          </w:p>
        </w:tc>
        <w:tc>
          <w:tcPr>
            <w:tcW w:w="1417" w:type="dxa"/>
          </w:tcPr>
          <w:p w14:paraId="08FB96ED" w14:textId="31DA49A5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1 hora</w:t>
            </w:r>
          </w:p>
        </w:tc>
        <w:tc>
          <w:tcPr>
            <w:tcW w:w="1843" w:type="dxa"/>
          </w:tcPr>
          <w:p w14:paraId="36D9B653" w14:textId="1D9BDCC5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03/07/15</w:t>
            </w:r>
          </w:p>
        </w:tc>
        <w:tc>
          <w:tcPr>
            <w:tcW w:w="1701" w:type="dxa"/>
          </w:tcPr>
          <w:p w14:paraId="593458C8" w14:textId="6FB133AC" w:rsidR="005F6F0B" w:rsidRPr="005F6F0B" w:rsidRDefault="005F6F0B" w:rsidP="005F6F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fasissutil"/>
                <w:rFonts w:cstheme="minorHAnsi"/>
                <w:color w:val="000000" w:themeColor="text1"/>
                <w:sz w:val="20"/>
                <w:szCs w:val="20"/>
              </w:rPr>
            </w:pPr>
            <w:r w:rsidRPr="005F6F0B">
              <w:rPr>
                <w:sz w:val="20"/>
                <w:szCs w:val="20"/>
              </w:rPr>
              <w:t>vie 03/07/15</w:t>
            </w:r>
          </w:p>
        </w:tc>
      </w:tr>
    </w:tbl>
    <w:p w14:paraId="06086E40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2240" w:h="15840" w:code="1"/>
          <w:pgMar w:top="1418" w:right="1701" w:bottom="1418" w:left="1701" w:header="720" w:footer="720" w:gutter="0"/>
          <w:cols w:space="720"/>
          <w:docGrid w:linePitch="299"/>
        </w:sectPr>
      </w:pPr>
    </w:p>
    <w:p w14:paraId="52531083" w14:textId="79D546C2" w:rsidR="006A5561" w:rsidRDefault="006A5561" w:rsidP="00DA620B">
      <w:pPr>
        <w:rPr>
          <w:rFonts w:cs="Arial"/>
          <w:noProof/>
          <w:lang w:val="es-ES"/>
        </w:rPr>
      </w:pPr>
      <w:r>
        <w:rPr>
          <w:rFonts w:cs="Arial"/>
          <w:noProof/>
          <w:lang w:eastAsia="es-NI"/>
        </w:rPr>
        <w:lastRenderedPageBreak/>
        <w:drawing>
          <wp:anchor distT="0" distB="0" distL="114300" distR="114300" simplePos="0" relativeHeight="251664384" behindDoc="0" locked="0" layoutInCell="1" allowOverlap="1" wp14:anchorId="4AE74AB2" wp14:editId="6B3BA0A6">
            <wp:simplePos x="0" y="0"/>
            <wp:positionH relativeFrom="margin">
              <wp:posOffset>-748030</wp:posOffset>
            </wp:positionH>
            <wp:positionV relativeFrom="margin">
              <wp:posOffset>-194310</wp:posOffset>
            </wp:positionV>
            <wp:extent cx="9496425" cy="5629275"/>
            <wp:effectExtent l="0" t="0" r="9525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STEMA DE GESTION ODONTOLOGICA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D2A42" w14:textId="77777777" w:rsidR="006A5561" w:rsidRDefault="006A5561" w:rsidP="00DA620B">
      <w:pPr>
        <w:rPr>
          <w:rFonts w:cs="Arial"/>
          <w:noProof/>
          <w:lang w:val="es-ES"/>
        </w:rPr>
        <w:sectPr w:rsidR="006A5561" w:rsidSect="006A5561">
          <w:pgSz w:w="15840" w:h="12240" w:orient="landscape" w:code="1"/>
          <w:pgMar w:top="1701" w:right="1418" w:bottom="1701" w:left="1418" w:header="720" w:footer="720" w:gutter="0"/>
          <w:cols w:space="720"/>
          <w:docGrid w:linePitch="299"/>
        </w:sectPr>
      </w:pPr>
    </w:p>
    <w:p w14:paraId="2C7BC06C" w14:textId="0C7A44C6" w:rsidR="006A5561" w:rsidRDefault="006A5561" w:rsidP="00DA620B">
      <w:pPr>
        <w:rPr>
          <w:rFonts w:cs="Arial"/>
          <w:noProof/>
          <w:lang w:val="es-ES"/>
        </w:rPr>
      </w:pPr>
    </w:p>
    <w:p w14:paraId="2DA8F598" w14:textId="57DBB045" w:rsidR="001A270A" w:rsidRDefault="000E1FE3" w:rsidP="000E1FE3">
      <w:pPr>
        <w:pStyle w:val="Ttulo2"/>
        <w:numPr>
          <w:ilvl w:val="1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del Proyecto</w:t>
      </w:r>
    </w:p>
    <w:p w14:paraId="44579961" w14:textId="77777777" w:rsidR="000E1FE3" w:rsidRDefault="000E1FE3" w:rsidP="000E1FE3">
      <w:pPr>
        <w:rPr>
          <w:rFonts w:cs="Arial"/>
          <w:noProof/>
          <w:lang w:val="es-ES"/>
        </w:rPr>
      </w:pPr>
    </w:p>
    <w:p w14:paraId="134648D3" w14:textId="07F01017" w:rsidR="000E1FE3" w:rsidRDefault="000E1FE3" w:rsidP="000E1FE3">
      <w:p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Los recursos en todo proyecto son tres:</w:t>
      </w:r>
    </w:p>
    <w:p w14:paraId="4CE1A7D2" w14:textId="7050F812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Trabajador</w:t>
      </w:r>
    </w:p>
    <w:p w14:paraId="12480769" w14:textId="40B7A66E" w:rsid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Material</w:t>
      </w:r>
    </w:p>
    <w:p w14:paraId="6D49BBD4" w14:textId="6078B1E3" w:rsidR="000E1FE3" w:rsidRPr="000E1FE3" w:rsidRDefault="000E1FE3" w:rsidP="000E1FE3">
      <w:pPr>
        <w:pStyle w:val="Prrafodelista"/>
        <w:numPr>
          <w:ilvl w:val="0"/>
          <w:numId w:val="44"/>
        </w:numPr>
        <w:rPr>
          <w:rFonts w:cs="Arial"/>
          <w:noProof/>
          <w:lang w:val="es-ES"/>
        </w:rPr>
      </w:pPr>
      <w:r>
        <w:rPr>
          <w:rFonts w:cs="Arial"/>
          <w:noProof/>
          <w:lang w:val="es-ES"/>
        </w:rPr>
        <w:t>Recursos Tipo Costo</w:t>
      </w:r>
    </w:p>
    <w:p w14:paraId="0A648226" w14:textId="77777777" w:rsidR="000E1FE3" w:rsidRDefault="000E1FE3" w:rsidP="000E1FE3">
      <w:pPr>
        <w:rPr>
          <w:rFonts w:cs="Arial"/>
          <w:noProof/>
          <w:lang w:val="es-ES"/>
        </w:rPr>
      </w:pPr>
    </w:p>
    <w:p w14:paraId="3A5E83AD" w14:textId="6065933C" w:rsidR="000E1FE3" w:rsidRDefault="000E1FE3" w:rsidP="000E1FE3">
      <w:pPr>
        <w:pStyle w:val="Ttulo3"/>
        <w:numPr>
          <w:ilvl w:val="2"/>
          <w:numId w:val="27"/>
        </w:numPr>
        <w:rPr>
          <w:noProof/>
          <w:lang w:val="es-ES"/>
        </w:rPr>
      </w:pPr>
      <w:r>
        <w:rPr>
          <w:noProof/>
          <w:lang w:val="es-ES"/>
        </w:rPr>
        <w:t>Recursos Trabajador</w:t>
      </w:r>
    </w:p>
    <w:p w14:paraId="33CE5ABC" w14:textId="77777777" w:rsidR="000E1FE3" w:rsidRDefault="000E1FE3" w:rsidP="000E1FE3">
      <w:pPr>
        <w:rPr>
          <w:lang w:val="es-ES"/>
        </w:rPr>
      </w:pPr>
    </w:p>
    <w:p w14:paraId="69301E3E" w14:textId="52A908A4" w:rsidR="000E1FE3" w:rsidRDefault="000E1FE3" w:rsidP="000E1FE3">
      <w:pPr>
        <w:rPr>
          <w:lang w:val="es-ES"/>
        </w:rPr>
      </w:pPr>
      <w:r>
        <w:rPr>
          <w:lang w:val="es-ES"/>
        </w:rPr>
        <w:t>Los recursos tipo trabajador para el Sistema Web de Servicios Odontológicos son cuatro, en la tabla a continuación se muestran estos recursos con su estimado tiempo de ejecución por actividades.</w:t>
      </w:r>
    </w:p>
    <w:p w14:paraId="75AE7457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0E1FE3" w14:paraId="701553BD" w14:textId="77777777" w:rsidTr="000E1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71A6E4" w14:textId="7B356910" w:rsidR="000E1FE3" w:rsidRPr="000E1FE3" w:rsidRDefault="000E1FE3" w:rsidP="000E1FE3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711C30B9" w14:textId="5003B606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61861660" w14:textId="204D09E0" w:rsidR="000E1FE3" w:rsidRPr="000E1FE3" w:rsidRDefault="000E1FE3" w:rsidP="000E1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0E1FE3" w14:paraId="2C84BC3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D3A64F4" w14:textId="1A5E7CD3" w:rsidR="000E1FE3" w:rsidRPr="000E1FE3" w:rsidRDefault="000E1FE3" w:rsidP="000E1FE3">
            <w:pPr>
              <w:jc w:val="center"/>
              <w:rPr>
                <w:b w:val="0"/>
                <w:lang w:val="es-ES"/>
              </w:rPr>
            </w:pPr>
            <w:r w:rsidRPr="000E1FE3">
              <w:rPr>
                <w:b w:val="0"/>
                <w:lang w:val="es-ES"/>
              </w:rPr>
              <w:t>Axel Román</w:t>
            </w:r>
          </w:p>
        </w:tc>
        <w:tc>
          <w:tcPr>
            <w:tcW w:w="4394" w:type="dxa"/>
          </w:tcPr>
          <w:p w14:paraId="443FE90A" w14:textId="4EFFB3F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2DBFCF9" w14:textId="42A8D949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0E1FE3">
              <w:rPr>
                <w:b/>
                <w:szCs w:val="20"/>
                <w:lang w:val="es-ES"/>
              </w:rPr>
              <w:t>544 Horas</w:t>
            </w:r>
          </w:p>
        </w:tc>
      </w:tr>
      <w:tr w:rsidR="000E1FE3" w14:paraId="48B862C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0EDD26F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EAEDE23" w14:textId="62A4A05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Diagrama de Clases</w:t>
            </w:r>
          </w:p>
        </w:tc>
        <w:tc>
          <w:tcPr>
            <w:tcW w:w="2349" w:type="dxa"/>
          </w:tcPr>
          <w:p w14:paraId="458CE19F" w14:textId="1DF3F8B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sz w:val="20"/>
                <w:szCs w:val="20"/>
                <w:lang w:val="es-ES"/>
              </w:rPr>
              <w:t>40 horas</w:t>
            </w:r>
          </w:p>
        </w:tc>
      </w:tr>
      <w:tr w:rsidR="000E1FE3" w14:paraId="32983209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0AFCE0D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3808F4E" w14:textId="121E3B8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Modelo de Base de Datos</w:t>
            </w:r>
          </w:p>
        </w:tc>
        <w:tc>
          <w:tcPr>
            <w:tcW w:w="2349" w:type="dxa"/>
          </w:tcPr>
          <w:p w14:paraId="36068139" w14:textId="0D48ED3A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80 horas</w:t>
            </w:r>
          </w:p>
        </w:tc>
      </w:tr>
      <w:tr w:rsidR="000E1FE3" w14:paraId="29A80401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484924B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9116289" w14:textId="2CDF4A72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Normalización de Base de Datos</w:t>
            </w:r>
          </w:p>
        </w:tc>
        <w:tc>
          <w:tcPr>
            <w:tcW w:w="2349" w:type="dxa"/>
          </w:tcPr>
          <w:p w14:paraId="6AFDE787" w14:textId="41C17E4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48 horas</w:t>
            </w:r>
          </w:p>
        </w:tc>
      </w:tr>
      <w:tr w:rsidR="000E1FE3" w14:paraId="4AD709E8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DAE6BD0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76ACF0D" w14:textId="0D37B010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Programación y actualización de Versiones</w:t>
            </w:r>
          </w:p>
        </w:tc>
        <w:tc>
          <w:tcPr>
            <w:tcW w:w="2349" w:type="dxa"/>
          </w:tcPr>
          <w:p w14:paraId="7795D9F2" w14:textId="3716F43D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240 horas</w:t>
            </w:r>
          </w:p>
        </w:tc>
      </w:tr>
      <w:tr w:rsidR="000E1FE3" w14:paraId="06401A4A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6A3DFD3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7CE73A0" w14:textId="2C6A1594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Aplicación en Ambiente Testing</w:t>
            </w:r>
          </w:p>
        </w:tc>
        <w:tc>
          <w:tcPr>
            <w:tcW w:w="2349" w:type="dxa"/>
          </w:tcPr>
          <w:p w14:paraId="56369006" w14:textId="06A49EB5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96 horas</w:t>
            </w:r>
          </w:p>
        </w:tc>
      </w:tr>
      <w:tr w:rsidR="000E1FE3" w14:paraId="6C7300AF" w14:textId="77777777" w:rsidTr="000E1F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3C4644E" w14:textId="77777777" w:rsidR="000E1FE3" w:rsidRDefault="000E1FE3" w:rsidP="000E1FE3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048C06D" w14:textId="7CCA9858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Aplicación en Ambiente de Producto</w:t>
            </w:r>
          </w:p>
        </w:tc>
        <w:tc>
          <w:tcPr>
            <w:tcW w:w="2349" w:type="dxa"/>
          </w:tcPr>
          <w:p w14:paraId="320B095D" w14:textId="7469315C" w:rsidR="000E1FE3" w:rsidRPr="000E1FE3" w:rsidRDefault="000E1FE3" w:rsidP="000E1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0E1FE3">
              <w:rPr>
                <w:rFonts w:eastAsia="Times New Roman" w:cstheme="minorHAnsi"/>
                <w:i/>
                <w:iCs/>
                <w:color w:val="000000"/>
                <w:sz w:val="20"/>
                <w:szCs w:val="20"/>
                <w:lang w:eastAsia="es-NI"/>
              </w:rPr>
              <w:t>40 horas</w:t>
            </w:r>
          </w:p>
        </w:tc>
      </w:tr>
    </w:tbl>
    <w:p w14:paraId="40B2269D" w14:textId="77777777" w:rsidR="000E1FE3" w:rsidRDefault="000E1FE3" w:rsidP="000E1FE3">
      <w:pPr>
        <w:rPr>
          <w:lang w:val="es-ES"/>
        </w:rPr>
      </w:pPr>
    </w:p>
    <w:p w14:paraId="39BD5F02" w14:textId="77777777" w:rsidR="000E1FE3" w:rsidRDefault="000E1FE3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E56257" w14:paraId="4AC14916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76EA6D" w14:textId="77777777" w:rsidR="00E56257" w:rsidRPr="000E1FE3" w:rsidRDefault="00E56257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650C467D" w14:textId="77777777" w:rsidR="00E56257" w:rsidRPr="000E1FE3" w:rsidRDefault="00E56257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2F92305" w14:textId="77777777" w:rsidR="00E56257" w:rsidRPr="000E1FE3" w:rsidRDefault="00E56257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E56257" w14:paraId="7B25C795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741DBBC3" w14:textId="0F5121C5" w:rsidR="00E56257" w:rsidRPr="000E1FE3" w:rsidRDefault="00E56257" w:rsidP="00E56257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Jimmy</w:t>
            </w:r>
            <w:r w:rsidRPr="000E1FE3">
              <w:rPr>
                <w:b w:val="0"/>
                <w:lang w:val="es-ES"/>
              </w:rPr>
              <w:t xml:space="preserve"> Román</w:t>
            </w:r>
          </w:p>
        </w:tc>
        <w:tc>
          <w:tcPr>
            <w:tcW w:w="4394" w:type="dxa"/>
          </w:tcPr>
          <w:p w14:paraId="33B921D3" w14:textId="77777777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60536A66" w14:textId="1D99E51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</w:rPr>
              <w:t>456 horas</w:t>
            </w:r>
          </w:p>
        </w:tc>
      </w:tr>
      <w:tr w:rsidR="00E56257" w14:paraId="41B6DE43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73669AFC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42549920" w14:textId="20D974FE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Descripción de Requerimientos Funcionales</w:t>
            </w:r>
          </w:p>
        </w:tc>
        <w:tc>
          <w:tcPr>
            <w:tcW w:w="2349" w:type="dxa"/>
          </w:tcPr>
          <w:p w14:paraId="428349E6" w14:textId="73B737B2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16 horas</w:t>
            </w:r>
          </w:p>
        </w:tc>
      </w:tr>
      <w:tr w:rsidR="00E56257" w14:paraId="05F44FE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F7984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E7E1B2" w14:textId="67A47A2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BPM</w:t>
            </w:r>
          </w:p>
        </w:tc>
        <w:tc>
          <w:tcPr>
            <w:tcW w:w="2349" w:type="dxa"/>
          </w:tcPr>
          <w:p w14:paraId="41CA38DD" w14:textId="0044C77A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92412CA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8AA0DB0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EDBD853" w14:textId="00A0CF55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Diagrama de Actividades</w:t>
            </w:r>
          </w:p>
        </w:tc>
        <w:tc>
          <w:tcPr>
            <w:tcW w:w="2349" w:type="dxa"/>
          </w:tcPr>
          <w:p w14:paraId="5306DB9E" w14:textId="02BF872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32 horas</w:t>
            </w:r>
          </w:p>
        </w:tc>
      </w:tr>
      <w:tr w:rsidR="00E56257" w14:paraId="48F64E86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07F1B9C9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F7104CC" w14:textId="60A93BC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0DD1E978" w14:textId="51D3334D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240 horas</w:t>
            </w:r>
          </w:p>
        </w:tc>
      </w:tr>
      <w:tr w:rsidR="00E56257" w14:paraId="1E03EE1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2C2F51C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2E613D19" w14:textId="1BC8E76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Aplicación en Ambiente Testing</w:t>
            </w:r>
          </w:p>
        </w:tc>
        <w:tc>
          <w:tcPr>
            <w:tcW w:w="2349" w:type="dxa"/>
          </w:tcPr>
          <w:p w14:paraId="6371C0F2" w14:textId="48C97384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96 horas</w:t>
            </w:r>
          </w:p>
        </w:tc>
      </w:tr>
      <w:tr w:rsidR="00E56257" w14:paraId="054C66B6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7D1AA98" w14:textId="77777777" w:rsidR="00E56257" w:rsidRDefault="00E56257" w:rsidP="00E56257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618A5292" w14:textId="3E06E7EC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128EA493" w14:textId="7DAFE660" w:rsidR="00E56257" w:rsidRPr="00E56257" w:rsidRDefault="00E56257" w:rsidP="00E56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E56257">
              <w:rPr>
                <w:sz w:val="20"/>
              </w:rPr>
              <w:t>40 horas</w:t>
            </w:r>
          </w:p>
        </w:tc>
      </w:tr>
    </w:tbl>
    <w:p w14:paraId="52C54834" w14:textId="77777777" w:rsidR="000E1FE3" w:rsidRDefault="000E1FE3" w:rsidP="000E1FE3">
      <w:pPr>
        <w:rPr>
          <w:lang w:val="es-ES"/>
        </w:rPr>
      </w:pPr>
    </w:p>
    <w:p w14:paraId="6025F92B" w14:textId="77777777" w:rsidR="00E56257" w:rsidRDefault="00E56257" w:rsidP="000E1FE3">
      <w:pPr>
        <w:rPr>
          <w:lang w:val="es-ES"/>
        </w:rPr>
      </w:pPr>
    </w:p>
    <w:p w14:paraId="2BD4D00C" w14:textId="77777777" w:rsidR="00E56257" w:rsidRDefault="00E56257" w:rsidP="000E1FE3">
      <w:pPr>
        <w:rPr>
          <w:lang w:val="es-ES"/>
        </w:rPr>
      </w:pPr>
    </w:p>
    <w:p w14:paraId="1E3E25A4" w14:textId="77777777" w:rsidR="00E56257" w:rsidRDefault="00E56257" w:rsidP="000E1FE3">
      <w:pPr>
        <w:rPr>
          <w:lang w:val="es-ES"/>
        </w:rPr>
      </w:pPr>
    </w:p>
    <w:p w14:paraId="5136D0C8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55D16520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A8D6AF" w14:textId="77777777" w:rsidR="0029402B" w:rsidRPr="000E1FE3" w:rsidRDefault="0029402B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lastRenderedPageBreak/>
              <w:t>Nombre del Recurso</w:t>
            </w:r>
          </w:p>
        </w:tc>
        <w:tc>
          <w:tcPr>
            <w:tcW w:w="4394" w:type="dxa"/>
          </w:tcPr>
          <w:p w14:paraId="6B40D59B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314F99F0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0D2B52FD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5D216DC4" w14:textId="362B4518" w:rsidR="0029402B" w:rsidRPr="000E1FE3" w:rsidRDefault="0029402B" w:rsidP="00F26895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Brayam Duarte</w:t>
            </w:r>
          </w:p>
        </w:tc>
        <w:tc>
          <w:tcPr>
            <w:tcW w:w="4394" w:type="dxa"/>
          </w:tcPr>
          <w:p w14:paraId="667CDCAE" w14:textId="77777777" w:rsidR="0029402B" w:rsidRPr="00E56257" w:rsidRDefault="0029402B" w:rsidP="00F2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E56257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5F2AEF4D" w14:textId="297F7BD5" w:rsidR="0029402B" w:rsidRPr="00E56257" w:rsidRDefault="0029402B" w:rsidP="00F26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>
              <w:rPr>
                <w:b/>
              </w:rPr>
              <w:t>432</w:t>
            </w:r>
            <w:r w:rsidRPr="00E56257">
              <w:rPr>
                <w:b/>
              </w:rPr>
              <w:t xml:space="preserve"> horas</w:t>
            </w:r>
          </w:p>
        </w:tc>
      </w:tr>
      <w:tr w:rsidR="0029402B" w14:paraId="41E61141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21B6A9B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0D5AD14" w14:textId="44A6E87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Descripción de Requerimientos No Funcionales</w:t>
            </w:r>
          </w:p>
        </w:tc>
        <w:tc>
          <w:tcPr>
            <w:tcW w:w="2349" w:type="dxa"/>
          </w:tcPr>
          <w:p w14:paraId="205D99E8" w14:textId="00348F78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16 horas</w:t>
            </w:r>
          </w:p>
        </w:tc>
      </w:tr>
      <w:tr w:rsidR="0029402B" w14:paraId="3658236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230C3E4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13D7D8BF" w14:textId="1F76C24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Diagrama Caso de Uso</w:t>
            </w:r>
          </w:p>
        </w:tc>
        <w:tc>
          <w:tcPr>
            <w:tcW w:w="2349" w:type="dxa"/>
          </w:tcPr>
          <w:p w14:paraId="5AA2E5D6" w14:textId="29F54A8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221025FF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E52E608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D4FA2E9" w14:textId="7F57847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Programación y actualización de Versiones</w:t>
            </w:r>
          </w:p>
        </w:tc>
        <w:tc>
          <w:tcPr>
            <w:tcW w:w="2349" w:type="dxa"/>
          </w:tcPr>
          <w:p w14:paraId="7329B4F6" w14:textId="73AD79B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240 horas</w:t>
            </w:r>
          </w:p>
        </w:tc>
      </w:tr>
      <w:tr w:rsidR="0029402B" w14:paraId="21524D4F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08E7F6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55B97A9D" w14:textId="74850C7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Testing</w:t>
            </w:r>
          </w:p>
        </w:tc>
        <w:tc>
          <w:tcPr>
            <w:tcW w:w="2349" w:type="dxa"/>
          </w:tcPr>
          <w:p w14:paraId="47A1B2B9" w14:textId="3478DAC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96 horas</w:t>
            </w:r>
          </w:p>
        </w:tc>
      </w:tr>
      <w:tr w:rsidR="0029402B" w14:paraId="50E44862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D6C8AF7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81C1991" w14:textId="1E840FDD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90DC8FC" w14:textId="4FBEB605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3EF45815" w14:textId="77777777" w:rsidR="00E56257" w:rsidRDefault="00E56257" w:rsidP="000E1FE3">
      <w:pPr>
        <w:rPr>
          <w:lang w:val="es-ES"/>
        </w:rPr>
      </w:pPr>
    </w:p>
    <w:tbl>
      <w:tblPr>
        <w:tblStyle w:val="Tabladecuadrcula1clara-nfasis3"/>
        <w:tblW w:w="0" w:type="auto"/>
        <w:tblLook w:val="04A0" w:firstRow="1" w:lastRow="0" w:firstColumn="1" w:lastColumn="0" w:noHBand="0" w:noVBand="1"/>
      </w:tblPr>
      <w:tblGrid>
        <w:gridCol w:w="2235"/>
        <w:gridCol w:w="4394"/>
        <w:gridCol w:w="2349"/>
      </w:tblGrid>
      <w:tr w:rsidR="0029402B" w14:paraId="717D2792" w14:textId="77777777" w:rsidTr="00F268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1CA244" w14:textId="77777777" w:rsidR="0029402B" w:rsidRPr="000E1FE3" w:rsidRDefault="0029402B" w:rsidP="00F26895">
            <w:pPr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del Recurso</w:t>
            </w:r>
          </w:p>
        </w:tc>
        <w:tc>
          <w:tcPr>
            <w:tcW w:w="4394" w:type="dxa"/>
          </w:tcPr>
          <w:p w14:paraId="3F89C8BE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>Nombre de las actividades</w:t>
            </w:r>
          </w:p>
        </w:tc>
        <w:tc>
          <w:tcPr>
            <w:tcW w:w="2349" w:type="dxa"/>
          </w:tcPr>
          <w:p w14:paraId="23E70A26" w14:textId="77777777" w:rsidR="0029402B" w:rsidRPr="000E1FE3" w:rsidRDefault="0029402B" w:rsidP="00F268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es-ES"/>
              </w:rPr>
            </w:pPr>
            <w:r w:rsidRPr="000E1FE3">
              <w:rPr>
                <w:i/>
                <w:lang w:val="es-ES"/>
              </w:rPr>
              <w:t xml:space="preserve">Cantidad de Trabajo Realizado </w:t>
            </w:r>
          </w:p>
        </w:tc>
      </w:tr>
      <w:tr w:rsidR="0029402B" w14:paraId="79663A67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 w:val="restart"/>
            <w:vAlign w:val="center"/>
          </w:tcPr>
          <w:p w14:paraId="69640F16" w14:textId="536AE468" w:rsidR="0029402B" w:rsidRPr="000E1FE3" w:rsidRDefault="0029402B" w:rsidP="0029402B">
            <w:pPr>
              <w:jc w:val="center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Kenny Gadea</w:t>
            </w:r>
          </w:p>
        </w:tc>
        <w:tc>
          <w:tcPr>
            <w:tcW w:w="4394" w:type="dxa"/>
          </w:tcPr>
          <w:p w14:paraId="3EA3B35B" w14:textId="7777777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  <w:szCs w:val="20"/>
                <w:lang w:val="es-ES"/>
              </w:rPr>
              <w:t>Sistema Web de Servicios Odontológicos</w:t>
            </w:r>
          </w:p>
        </w:tc>
        <w:tc>
          <w:tcPr>
            <w:tcW w:w="2349" w:type="dxa"/>
          </w:tcPr>
          <w:p w14:paraId="29248745" w14:textId="225E1D0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  <w:lang w:val="es-ES"/>
              </w:rPr>
            </w:pPr>
            <w:r w:rsidRPr="0029402B">
              <w:rPr>
                <w:b/>
              </w:rPr>
              <w:t>168 horas</w:t>
            </w:r>
          </w:p>
        </w:tc>
      </w:tr>
      <w:tr w:rsidR="0029402B" w14:paraId="67E18F81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61DB878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DEB985E" w14:textId="4565FA0F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</w:t>
            </w:r>
          </w:p>
        </w:tc>
        <w:tc>
          <w:tcPr>
            <w:tcW w:w="2349" w:type="dxa"/>
          </w:tcPr>
          <w:p w14:paraId="124122D2" w14:textId="2774F4B0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0471BDB0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534B3110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06A60D8E" w14:textId="7AEA47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Linea base en SVN</w:t>
            </w:r>
          </w:p>
        </w:tc>
        <w:tc>
          <w:tcPr>
            <w:tcW w:w="2349" w:type="dxa"/>
          </w:tcPr>
          <w:p w14:paraId="2B62B2CA" w14:textId="269092B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8 horas</w:t>
            </w:r>
          </w:p>
        </w:tc>
      </w:tr>
      <w:tr w:rsidR="0029402B" w14:paraId="280DF669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A86B54C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CE5EC77" w14:textId="73635F1A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Revisado</w:t>
            </w:r>
          </w:p>
        </w:tc>
        <w:tc>
          <w:tcPr>
            <w:tcW w:w="2349" w:type="dxa"/>
          </w:tcPr>
          <w:p w14:paraId="5BAD727C" w14:textId="77B58D47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6F512C8E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3AB2DB2F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7A8F6706" w14:textId="4A2491FB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Aplicación en Ambiente de Producto</w:t>
            </w:r>
          </w:p>
        </w:tc>
        <w:tc>
          <w:tcPr>
            <w:tcW w:w="2349" w:type="dxa"/>
          </w:tcPr>
          <w:p w14:paraId="6A703FEC" w14:textId="2B6419A2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  <w:tr w:rsidR="0029402B" w14:paraId="1A72E20D" w14:textId="77777777" w:rsidTr="00F268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vMerge/>
          </w:tcPr>
          <w:p w14:paraId="18272C0A" w14:textId="77777777" w:rsidR="0029402B" w:rsidRDefault="0029402B" w:rsidP="0029402B">
            <w:pPr>
              <w:rPr>
                <w:lang w:val="es-ES"/>
              </w:rPr>
            </w:pPr>
          </w:p>
        </w:tc>
        <w:tc>
          <w:tcPr>
            <w:tcW w:w="4394" w:type="dxa"/>
          </w:tcPr>
          <w:p w14:paraId="31D13734" w14:textId="5C6B8766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Manual de Usuario en PDF Final</w:t>
            </w:r>
          </w:p>
        </w:tc>
        <w:tc>
          <w:tcPr>
            <w:tcW w:w="2349" w:type="dxa"/>
          </w:tcPr>
          <w:p w14:paraId="423F88E0" w14:textId="144EF414" w:rsidR="0029402B" w:rsidRPr="0029402B" w:rsidRDefault="0029402B" w:rsidP="00294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9402B">
              <w:rPr>
                <w:sz w:val="20"/>
              </w:rPr>
              <w:t>40 horas</w:t>
            </w:r>
          </w:p>
        </w:tc>
      </w:tr>
    </w:tbl>
    <w:p w14:paraId="640154BC" w14:textId="77777777" w:rsidR="0029402B" w:rsidRPr="000E1FE3" w:rsidRDefault="0029402B" w:rsidP="000E1FE3">
      <w:pPr>
        <w:rPr>
          <w:lang w:val="es-ES"/>
        </w:rPr>
      </w:pPr>
    </w:p>
    <w:sectPr w:rsidR="0029402B" w:rsidRPr="000E1FE3" w:rsidSect="006A5561">
      <w:pgSz w:w="12240" w:h="15840" w:code="1"/>
      <w:pgMar w:top="1418" w:right="1701" w:bottom="1418" w:left="1701" w:header="720" w:footer="720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mmy Romàn" w:date="2015-05-17T20:57:00Z" w:initials="JR">
    <w:p w14:paraId="3CF75F1F" w14:textId="7908ED58" w:rsidR="00A06BB4" w:rsidRDefault="00A06BB4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F75F1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CA311" w14:textId="77777777" w:rsidR="00283844" w:rsidRDefault="00283844" w:rsidP="00D31D6E">
      <w:r>
        <w:separator/>
      </w:r>
    </w:p>
  </w:endnote>
  <w:endnote w:type="continuationSeparator" w:id="0">
    <w:p w14:paraId="0B12C521" w14:textId="77777777" w:rsidR="00283844" w:rsidRDefault="00283844" w:rsidP="00D3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5E82D" w14:textId="4BE56AC7" w:rsidR="00A06BB4" w:rsidRPr="00C07B28" w:rsidRDefault="00A06BB4" w:rsidP="00C07B28">
    <w:pPr>
      <w:pStyle w:val="Piedepgina"/>
      <w:pBdr>
        <w:top w:val="thinThickSmallGap" w:sz="24" w:space="1" w:color="224E76" w:themeColor="accent2" w:themeShade="7F"/>
      </w:pBdr>
      <w:tabs>
        <w:tab w:val="clear" w:pos="4419"/>
      </w:tabs>
      <w:jc w:val="center"/>
      <w:rPr>
        <w:rFonts w:eastAsiaTheme="majorEastAsia" w:cstheme="minorHAnsi"/>
        <w:color w:val="3B4658" w:themeColor="accent4" w:themeShade="80"/>
      </w:rPr>
    </w:pPr>
    <w:r w:rsidRPr="00C07B28">
      <w:rPr>
        <w:rFonts w:eastAsiaTheme="majorEastAsia" w:cstheme="minorHAnsi"/>
        <w:color w:val="3B4658" w:themeColor="accent4" w:themeShade="80"/>
        <w:lang w:val="es-ES"/>
      </w:rPr>
      <w:t xml:space="preserve">Página </w:t>
    </w:r>
    <w:r w:rsidRPr="00C07B28">
      <w:rPr>
        <w:rFonts w:cstheme="minorHAnsi"/>
        <w:color w:val="3B4658" w:themeColor="accent4" w:themeShade="80"/>
      </w:rPr>
      <w:fldChar w:fldCharType="begin"/>
    </w:r>
    <w:r w:rsidRPr="00C07B28">
      <w:rPr>
        <w:rFonts w:cstheme="minorHAnsi"/>
        <w:color w:val="3B4658" w:themeColor="accent4" w:themeShade="80"/>
      </w:rPr>
      <w:instrText>PAGE   \* MERGEFORMAT</w:instrText>
    </w:r>
    <w:r w:rsidRPr="00C07B28">
      <w:rPr>
        <w:rFonts w:cstheme="minorHAnsi"/>
        <w:color w:val="3B4658" w:themeColor="accent4" w:themeShade="80"/>
      </w:rPr>
      <w:fldChar w:fldCharType="separate"/>
    </w:r>
    <w:r w:rsidR="00921EF4" w:rsidRPr="00921EF4">
      <w:rPr>
        <w:rFonts w:eastAsiaTheme="majorEastAsia" w:cstheme="minorHAnsi"/>
        <w:noProof/>
        <w:color w:val="3B4658" w:themeColor="accent4" w:themeShade="80"/>
        <w:lang w:val="es-ES"/>
      </w:rPr>
      <w:t>16</w:t>
    </w:r>
    <w:r w:rsidRPr="00C07B28">
      <w:rPr>
        <w:rFonts w:eastAsiaTheme="majorEastAsia" w:cstheme="minorHAnsi"/>
        <w:color w:val="3B4658" w:themeColor="accent4" w:themeShade="80"/>
      </w:rPr>
      <w:fldChar w:fldCharType="end"/>
    </w:r>
  </w:p>
  <w:p w14:paraId="0F1E3E2D" w14:textId="77777777" w:rsidR="00A06BB4" w:rsidRPr="00C07B28" w:rsidRDefault="00A06BB4">
    <w:pPr>
      <w:pStyle w:val="Piedepgina"/>
      <w:rPr>
        <w:color w:val="3B4658" w:themeColor="accent4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19F28D" w14:textId="77777777" w:rsidR="00283844" w:rsidRDefault="00283844" w:rsidP="00D31D6E">
      <w:r>
        <w:separator/>
      </w:r>
    </w:p>
  </w:footnote>
  <w:footnote w:type="continuationSeparator" w:id="0">
    <w:p w14:paraId="42B573DD" w14:textId="77777777" w:rsidR="00283844" w:rsidRDefault="00283844" w:rsidP="00D31D6E">
      <w:r>
        <w:continuationSeparator/>
      </w:r>
    </w:p>
  </w:footnote>
  <w:footnote w:id="1">
    <w:p w14:paraId="62D599E1" w14:textId="2D17AA44" w:rsidR="00A06BB4" w:rsidRDefault="00A06BB4">
      <w:pPr>
        <w:pStyle w:val="Textonotapie"/>
      </w:pPr>
      <w:r>
        <w:rPr>
          <w:rStyle w:val="Refdenotaalpie"/>
        </w:rPr>
        <w:footnoteRef/>
      </w:r>
      <w:r>
        <w:t xml:space="preserve"> El nivel más alto es 1 el nivel más bajo es 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641850817"/>
      <w:placeholder>
        <w:docPart w:val="EFD312805EB1452FA82E988F1E418C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2ADA287" w14:textId="63E829B5" w:rsidR="00A06BB4" w:rsidRPr="00C07B28" w:rsidRDefault="00A06BB4" w:rsidP="00B55F13">
        <w:pPr>
          <w:pStyle w:val="Encabezado"/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Sistema Web de Soluciones Odontológicas</w:t>
        </w:r>
      </w:p>
    </w:sdtContent>
  </w:sdt>
  <w:p w14:paraId="64E70E58" w14:textId="3F24B653" w:rsidR="00A06BB4" w:rsidRPr="00C07B28" w:rsidRDefault="00A06BB4">
    <w:pPr>
      <w:pStyle w:val="Encabezado"/>
    </w:pPr>
    <w:r>
      <w:rPr>
        <w:rFonts w:asciiTheme="majorHAnsi" w:eastAsiaTheme="majorEastAsia" w:hAnsiTheme="majorHAnsi" w:cstheme="majorBidi"/>
        <w:noProof/>
        <w:lang w:eastAsia="es-NI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B2142DA" wp14:editId="7C519D51">
              <wp:simplePos x="0" y="0"/>
              <wp:positionH relativeFrom="page">
                <wp:align>center</wp:align>
              </wp:positionH>
              <wp:positionV relativeFrom="page">
                <wp:posOffset>-9525</wp:posOffset>
              </wp:positionV>
              <wp:extent cx="10047605" cy="733425"/>
              <wp:effectExtent l="0" t="0" r="19050" b="9525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73342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4AC7E52" id="Grupo 468" o:spid="_x0000_s1026" style="position:absolute;margin-left:0;margin-top:-.75pt;width:791.15pt;height:57.75pt;z-index:251658240;mso-width-percent:1000;mso-position-horizontal:center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910"/>
    <w:multiLevelType w:val="hybridMultilevel"/>
    <w:tmpl w:val="46C42022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1704DC1"/>
    <w:multiLevelType w:val="hybridMultilevel"/>
    <w:tmpl w:val="3958764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65523"/>
    <w:multiLevelType w:val="hybridMultilevel"/>
    <w:tmpl w:val="ABB252C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C611012"/>
    <w:multiLevelType w:val="hybridMultilevel"/>
    <w:tmpl w:val="7EFAC8FC"/>
    <w:lvl w:ilvl="0" w:tplc="125CC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C926397"/>
    <w:multiLevelType w:val="hybridMultilevel"/>
    <w:tmpl w:val="B030A310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482775B"/>
    <w:multiLevelType w:val="multilevel"/>
    <w:tmpl w:val="C3D8B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21545E"/>
    <w:multiLevelType w:val="hybridMultilevel"/>
    <w:tmpl w:val="E396820A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FA53B58"/>
    <w:multiLevelType w:val="hybridMultilevel"/>
    <w:tmpl w:val="D878075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6D0FB8"/>
    <w:multiLevelType w:val="hybridMultilevel"/>
    <w:tmpl w:val="CF92B58C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EB50F87"/>
    <w:multiLevelType w:val="hybridMultilevel"/>
    <w:tmpl w:val="A224EC24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25A708F"/>
    <w:multiLevelType w:val="hybridMultilevel"/>
    <w:tmpl w:val="F1F4AC76"/>
    <w:lvl w:ilvl="0" w:tplc="AD1A3BE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DF40C4"/>
    <w:multiLevelType w:val="hybridMultilevel"/>
    <w:tmpl w:val="A998E07A"/>
    <w:lvl w:ilvl="0" w:tplc="125CC40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  <w:b/>
        <w:i w:val="0"/>
        <w:color w:val="253356" w:themeColor="accent1" w:themeShade="80"/>
        <w:u w:color="629DD1" w:themeColor="accent2"/>
      </w:rPr>
    </w:lvl>
    <w:lvl w:ilvl="1" w:tplc="4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C263839"/>
    <w:multiLevelType w:val="multilevel"/>
    <w:tmpl w:val="15F6F1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45C26E0B"/>
    <w:multiLevelType w:val="hybridMultilevel"/>
    <w:tmpl w:val="BA54AC8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042BA5"/>
    <w:multiLevelType w:val="hybridMultilevel"/>
    <w:tmpl w:val="4554053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74711"/>
    <w:multiLevelType w:val="hybridMultilevel"/>
    <w:tmpl w:val="286ABA28"/>
    <w:lvl w:ilvl="0" w:tplc="AD1A3B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C0A0019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E12E19"/>
    <w:multiLevelType w:val="hybridMultilevel"/>
    <w:tmpl w:val="83D89AF6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F3135FA"/>
    <w:multiLevelType w:val="hybridMultilevel"/>
    <w:tmpl w:val="FF1ECDFE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1E3A4D"/>
    <w:multiLevelType w:val="hybridMultilevel"/>
    <w:tmpl w:val="1D4A1E1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EE38F7"/>
    <w:multiLevelType w:val="hybridMultilevel"/>
    <w:tmpl w:val="CE6817F6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2D52D5"/>
    <w:multiLevelType w:val="hybridMultilevel"/>
    <w:tmpl w:val="EA38E7F8"/>
    <w:lvl w:ilvl="0" w:tplc="4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FEA109D"/>
    <w:multiLevelType w:val="hybridMultilevel"/>
    <w:tmpl w:val="03F060B4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15"/>
  </w:num>
  <w:num w:numId="14">
    <w:abstractNumId w:val="1"/>
  </w:num>
  <w:num w:numId="15">
    <w:abstractNumId w:val="6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10"/>
  </w:num>
  <w:num w:numId="27">
    <w:abstractNumId w:val="12"/>
  </w:num>
  <w:num w:numId="28">
    <w:abstractNumId w:val="19"/>
  </w:num>
  <w:num w:numId="29">
    <w:abstractNumId w:val="3"/>
  </w:num>
  <w:num w:numId="30">
    <w:abstractNumId w:val="11"/>
  </w:num>
  <w:num w:numId="31">
    <w:abstractNumId w:val="4"/>
  </w:num>
  <w:num w:numId="32">
    <w:abstractNumId w:val="16"/>
  </w:num>
  <w:num w:numId="33">
    <w:abstractNumId w:val="8"/>
  </w:num>
  <w:num w:numId="34">
    <w:abstractNumId w:val="9"/>
  </w:num>
  <w:num w:numId="35">
    <w:abstractNumId w:val="0"/>
  </w:num>
  <w:num w:numId="36">
    <w:abstractNumId w:val="13"/>
  </w:num>
  <w:num w:numId="37">
    <w:abstractNumId w:val="2"/>
  </w:num>
  <w:num w:numId="38">
    <w:abstractNumId w:val="20"/>
  </w:num>
  <w:num w:numId="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8"/>
  </w:num>
  <w:num w:numId="41">
    <w:abstractNumId w:val="17"/>
  </w:num>
  <w:num w:numId="42">
    <w:abstractNumId w:val="14"/>
  </w:num>
  <w:num w:numId="43">
    <w:abstractNumId w:val="21"/>
  </w:num>
  <w:num w:numId="44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mmy Romàn">
    <w15:presenceInfo w15:providerId="None" w15:userId="Jimmy Romà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726"/>
    <w:rsid w:val="000444D8"/>
    <w:rsid w:val="000529D4"/>
    <w:rsid w:val="000A62F2"/>
    <w:rsid w:val="000C63A4"/>
    <w:rsid w:val="000E1FE3"/>
    <w:rsid w:val="000E72EE"/>
    <w:rsid w:val="000F0802"/>
    <w:rsid w:val="000F3DCB"/>
    <w:rsid w:val="00122F87"/>
    <w:rsid w:val="00151F2A"/>
    <w:rsid w:val="001754FA"/>
    <w:rsid w:val="001804D0"/>
    <w:rsid w:val="00193B8E"/>
    <w:rsid w:val="001A270A"/>
    <w:rsid w:val="001C721E"/>
    <w:rsid w:val="001F77B9"/>
    <w:rsid w:val="00202704"/>
    <w:rsid w:val="00202D40"/>
    <w:rsid w:val="00224795"/>
    <w:rsid w:val="00231D40"/>
    <w:rsid w:val="00257606"/>
    <w:rsid w:val="00267311"/>
    <w:rsid w:val="00283844"/>
    <w:rsid w:val="0029402B"/>
    <w:rsid w:val="00294C4C"/>
    <w:rsid w:val="002967EB"/>
    <w:rsid w:val="002C4211"/>
    <w:rsid w:val="002C477B"/>
    <w:rsid w:val="002C62A1"/>
    <w:rsid w:val="002F1726"/>
    <w:rsid w:val="003302E0"/>
    <w:rsid w:val="00332125"/>
    <w:rsid w:val="00332C7A"/>
    <w:rsid w:val="003364F4"/>
    <w:rsid w:val="00353DC6"/>
    <w:rsid w:val="003C69EC"/>
    <w:rsid w:val="003F3C64"/>
    <w:rsid w:val="00444065"/>
    <w:rsid w:val="00471C05"/>
    <w:rsid w:val="004758CD"/>
    <w:rsid w:val="005311DE"/>
    <w:rsid w:val="005365E8"/>
    <w:rsid w:val="005500A8"/>
    <w:rsid w:val="00565B43"/>
    <w:rsid w:val="00577ADC"/>
    <w:rsid w:val="005A1A91"/>
    <w:rsid w:val="005C5044"/>
    <w:rsid w:val="005D60E3"/>
    <w:rsid w:val="005E06EA"/>
    <w:rsid w:val="005F6F0B"/>
    <w:rsid w:val="0060049C"/>
    <w:rsid w:val="00607D83"/>
    <w:rsid w:val="00615931"/>
    <w:rsid w:val="00620914"/>
    <w:rsid w:val="00665653"/>
    <w:rsid w:val="00672FD8"/>
    <w:rsid w:val="006760D1"/>
    <w:rsid w:val="00681943"/>
    <w:rsid w:val="00684BBE"/>
    <w:rsid w:val="006A5561"/>
    <w:rsid w:val="006C3807"/>
    <w:rsid w:val="00705417"/>
    <w:rsid w:val="00725B09"/>
    <w:rsid w:val="007446C6"/>
    <w:rsid w:val="00751084"/>
    <w:rsid w:val="007955DE"/>
    <w:rsid w:val="007A0661"/>
    <w:rsid w:val="007B0674"/>
    <w:rsid w:val="007B68F4"/>
    <w:rsid w:val="007C2E76"/>
    <w:rsid w:val="007C417E"/>
    <w:rsid w:val="007F1C41"/>
    <w:rsid w:val="008410ED"/>
    <w:rsid w:val="0084346A"/>
    <w:rsid w:val="008662AA"/>
    <w:rsid w:val="00880FEF"/>
    <w:rsid w:val="00881AD6"/>
    <w:rsid w:val="008929BC"/>
    <w:rsid w:val="008A5C38"/>
    <w:rsid w:val="008B551E"/>
    <w:rsid w:val="008C3F47"/>
    <w:rsid w:val="00921EF4"/>
    <w:rsid w:val="009B2FFB"/>
    <w:rsid w:val="009B3683"/>
    <w:rsid w:val="009E2F8D"/>
    <w:rsid w:val="00A01D2B"/>
    <w:rsid w:val="00A06BB4"/>
    <w:rsid w:val="00A55E20"/>
    <w:rsid w:val="00A8361D"/>
    <w:rsid w:val="00AB04D6"/>
    <w:rsid w:val="00AB6B64"/>
    <w:rsid w:val="00B07413"/>
    <w:rsid w:val="00B16BF0"/>
    <w:rsid w:val="00B22715"/>
    <w:rsid w:val="00B55F13"/>
    <w:rsid w:val="00B83F7F"/>
    <w:rsid w:val="00B97C53"/>
    <w:rsid w:val="00BD7301"/>
    <w:rsid w:val="00BF1880"/>
    <w:rsid w:val="00C07B28"/>
    <w:rsid w:val="00C423CC"/>
    <w:rsid w:val="00C57605"/>
    <w:rsid w:val="00CA7B12"/>
    <w:rsid w:val="00CB4DFE"/>
    <w:rsid w:val="00CC1259"/>
    <w:rsid w:val="00CC5C8D"/>
    <w:rsid w:val="00D01B17"/>
    <w:rsid w:val="00D05148"/>
    <w:rsid w:val="00D06B5E"/>
    <w:rsid w:val="00D31D6E"/>
    <w:rsid w:val="00D5049C"/>
    <w:rsid w:val="00D50950"/>
    <w:rsid w:val="00DA620B"/>
    <w:rsid w:val="00DC7C74"/>
    <w:rsid w:val="00E13E98"/>
    <w:rsid w:val="00E326ED"/>
    <w:rsid w:val="00E51DBB"/>
    <w:rsid w:val="00E56257"/>
    <w:rsid w:val="00E91215"/>
    <w:rsid w:val="00E91F0F"/>
    <w:rsid w:val="00EA25CD"/>
    <w:rsid w:val="00EB412E"/>
    <w:rsid w:val="00F211F6"/>
    <w:rsid w:val="00FD4BBD"/>
    <w:rsid w:val="00FE107D"/>
    <w:rsid w:val="00FE283A"/>
    <w:rsid w:val="00FE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3C2D6"/>
  <w15:docId w15:val="{1ED225C7-5021-4A94-B4F0-A213D1751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6EA"/>
    <w:pPr>
      <w:jc w:val="both"/>
    </w:pPr>
    <w:rPr>
      <w:sz w:val="24"/>
      <w:lang w:val="es-NI"/>
    </w:rPr>
  </w:style>
  <w:style w:type="paragraph" w:styleId="Ttulo1">
    <w:name w:val="heading 1"/>
    <w:basedOn w:val="Normal"/>
    <w:next w:val="Normal"/>
    <w:link w:val="Ttulo1Car"/>
    <w:uiPriority w:val="9"/>
    <w:qFormat/>
    <w:rsid w:val="005E06EA"/>
    <w:pPr>
      <w:keepNext/>
      <w:keepLines/>
      <w:pBdr>
        <w:bottom w:val="single" w:sz="4" w:space="2" w:color="629DD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b/>
      <w:color w:val="242852" w:themeColor="text2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541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olor w:val="4A66AC" w:themeColor="accent1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5417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b/>
      <w:color w:val="629DD1" w:themeColor="accent2"/>
      <w:sz w:val="28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6E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6E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color w:val="3476B1" w:themeColor="accent2" w:themeShade="BF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6E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color w:val="234F77" w:themeColor="accent2" w:themeShade="80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6E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6E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6E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5E06EA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E06E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6E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6EA"/>
    <w:rPr>
      <w:caps/>
      <w:color w:val="404040" w:themeColor="text1" w:themeTint="BF"/>
      <w:spacing w:val="2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5E06EA"/>
    <w:rPr>
      <w:rFonts w:asciiTheme="majorHAnsi" w:eastAsiaTheme="majorEastAsia" w:hAnsiTheme="majorHAnsi" w:cstheme="majorBidi"/>
      <w:b/>
      <w:color w:val="242852" w:themeColor="text2"/>
      <w:sz w:val="40"/>
      <w:szCs w:val="40"/>
      <w:lang w:val="es-NI"/>
    </w:rPr>
  </w:style>
  <w:style w:type="character" w:customStyle="1" w:styleId="Ttulo2Car">
    <w:name w:val="Título 2 Car"/>
    <w:basedOn w:val="Fuentedeprrafopredeter"/>
    <w:link w:val="Ttulo2"/>
    <w:uiPriority w:val="9"/>
    <w:rsid w:val="00705417"/>
    <w:rPr>
      <w:rFonts w:asciiTheme="majorHAnsi" w:eastAsiaTheme="majorEastAsia" w:hAnsiTheme="majorHAnsi" w:cstheme="majorBidi"/>
      <w:b/>
      <w:color w:val="4A66AC" w:themeColor="accent1"/>
      <w:sz w:val="36"/>
      <w:szCs w:val="36"/>
      <w:lang w:val="es-NI"/>
    </w:rPr>
  </w:style>
  <w:style w:type="character" w:customStyle="1" w:styleId="Ttulo3Car">
    <w:name w:val="Título 3 Car"/>
    <w:basedOn w:val="Fuentedeprrafopredeter"/>
    <w:link w:val="Ttulo3"/>
    <w:uiPriority w:val="9"/>
    <w:rsid w:val="00705417"/>
    <w:rPr>
      <w:rFonts w:asciiTheme="majorHAnsi" w:eastAsiaTheme="majorEastAsia" w:hAnsiTheme="majorHAnsi" w:cstheme="majorBidi"/>
      <w:b/>
      <w:color w:val="629DD1" w:themeColor="accent2"/>
      <w:sz w:val="28"/>
      <w:szCs w:val="32"/>
      <w:lang w:val="es-NI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6EA"/>
    <w:rPr>
      <w:rFonts w:asciiTheme="majorHAnsi" w:eastAsiaTheme="majorEastAsia" w:hAnsiTheme="majorHAnsi" w:cstheme="majorBidi"/>
      <w:color w:val="3476B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6EA"/>
    <w:rPr>
      <w:rFonts w:asciiTheme="majorHAnsi" w:eastAsiaTheme="majorEastAsia" w:hAnsiTheme="majorHAnsi" w:cstheme="majorBidi"/>
      <w:b/>
      <w:bCs/>
      <w:color w:val="234F77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6EA"/>
    <w:rPr>
      <w:rFonts w:asciiTheme="majorHAnsi" w:eastAsiaTheme="majorEastAsia" w:hAnsiTheme="majorHAnsi" w:cstheme="majorBidi"/>
      <w:color w:val="234F77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6EA"/>
    <w:rPr>
      <w:rFonts w:asciiTheme="majorHAnsi" w:eastAsiaTheme="majorEastAsia" w:hAnsiTheme="majorHAnsi" w:cstheme="majorBidi"/>
      <w:i/>
      <w:iCs/>
      <w:color w:val="234F77" w:themeColor="accent2" w:themeShade="80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5E06EA"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sid w:val="005E06EA"/>
    <w:rPr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sid w:val="005E06EA"/>
    <w:rPr>
      <w:b/>
      <w:bCs/>
      <w:i/>
      <w:iCs/>
      <w:caps w:val="0"/>
      <w:smallCaps w:val="0"/>
      <w:strike w:val="0"/>
      <w:dstrike w:val="0"/>
      <w:color w:val="629DD1" w:themeColor="accent2"/>
    </w:rPr>
  </w:style>
  <w:style w:type="character" w:styleId="Textoennegrita">
    <w:name w:val="Strong"/>
    <w:basedOn w:val="Fuentedeprrafopredeter"/>
    <w:uiPriority w:val="22"/>
    <w:qFormat/>
    <w:rsid w:val="005E06EA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E06E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E06E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6EA"/>
    <w:pPr>
      <w:pBdr>
        <w:top w:val="single" w:sz="24" w:space="4" w:color="629DD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6EA"/>
    <w:rPr>
      <w:rFonts w:asciiTheme="majorHAnsi" w:eastAsiaTheme="majorEastAsia" w:hAnsiTheme="majorHAnsi" w:cstheme="majorBidi"/>
      <w:sz w:val="24"/>
      <w:szCs w:val="24"/>
    </w:rPr>
  </w:style>
  <w:style w:type="character" w:styleId="Referenciasutil">
    <w:name w:val="Subtle Reference"/>
    <w:basedOn w:val="Fuentedeprrafopredeter"/>
    <w:uiPriority w:val="31"/>
    <w:qFormat/>
    <w:rsid w:val="005E06E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E06EA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E06EA"/>
    <w:rPr>
      <w:b/>
      <w:bCs/>
      <w:caps w:val="0"/>
      <w:smallCap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E06EA"/>
    <w:rPr>
      <w:b/>
      <w:bCs/>
      <w:color w:val="404040" w:themeColor="text1" w:themeTint="BF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E06EA"/>
    <w:pPr>
      <w:outlineLvl w:val="9"/>
    </w:pPr>
  </w:style>
  <w:style w:type="paragraph" w:styleId="Sinespaciado">
    <w:name w:val="No Spacing"/>
    <w:link w:val="SinespaciadoCar"/>
    <w:uiPriority w:val="1"/>
    <w:qFormat/>
    <w:rsid w:val="005E06EA"/>
    <w:pPr>
      <w:spacing w:after="0"/>
    </w:pPr>
  </w:style>
  <w:style w:type="paragraph" w:styleId="Prrafodelista">
    <w:name w:val="List Paragraph"/>
    <w:basedOn w:val="Normal"/>
    <w:uiPriority w:val="34"/>
    <w:qFormat/>
    <w:rsid w:val="00E91F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1D6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31D6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31D6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31D6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31D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31D6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D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D6E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31D6E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31D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31D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31D6E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31D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31D6E"/>
    <w:rPr>
      <w:vertAlign w:val="superscript"/>
    </w:rPr>
  </w:style>
  <w:style w:type="table" w:styleId="Sombreadomedio1-nfasis1">
    <w:name w:val="Medium Shading 1 Accent 1"/>
    <w:basedOn w:val="Tablanormal"/>
    <w:uiPriority w:val="63"/>
    <w:rsid w:val="00DA620B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8" w:space="0" w:color="748AC3" w:themeColor="accent1" w:themeTint="BF"/>
        <w:left w:val="single" w:sz="8" w:space="0" w:color="748AC3" w:themeColor="accent1" w:themeTint="BF"/>
        <w:bottom w:val="single" w:sz="8" w:space="0" w:color="748AC3" w:themeColor="accent1" w:themeTint="BF"/>
        <w:right w:val="single" w:sz="8" w:space="0" w:color="748AC3" w:themeColor="accent1" w:themeTint="BF"/>
        <w:insideH w:val="single" w:sz="8" w:space="0" w:color="748AC3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8AC3" w:themeColor="accent1" w:themeTint="BF"/>
          <w:left w:val="single" w:sz="8" w:space="0" w:color="748AC3" w:themeColor="accent1" w:themeTint="BF"/>
          <w:bottom w:val="single" w:sz="8" w:space="0" w:color="748AC3" w:themeColor="accent1" w:themeTint="BF"/>
          <w:right w:val="single" w:sz="8" w:space="0" w:color="748AC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8E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8E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2">
    <w:name w:val="Light Shading Accent 2"/>
    <w:basedOn w:val="Tablanormal"/>
    <w:uiPriority w:val="60"/>
    <w:rsid w:val="00202704"/>
    <w:pPr>
      <w:spacing w:after="0"/>
    </w:pPr>
    <w:rPr>
      <w:color w:val="3476B1" w:themeColor="accent2" w:themeShade="BF"/>
    </w:rPr>
    <w:tblPr>
      <w:tblStyleRowBandSize w:val="1"/>
      <w:tblStyleColBandSize w:val="1"/>
      <w:tblInd w:w="0" w:type="dxa"/>
      <w:tblBorders>
        <w:top w:val="single" w:sz="8" w:space="0" w:color="629DD1" w:themeColor="accent2"/>
        <w:bottom w:val="single" w:sz="8" w:space="0" w:color="629DD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9DD1" w:themeColor="accent2"/>
          <w:left w:val="nil"/>
          <w:bottom w:val="single" w:sz="8" w:space="0" w:color="629DD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6F3" w:themeFill="accent2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E91F0F"/>
  </w:style>
  <w:style w:type="paragraph" w:styleId="Encabezado">
    <w:name w:val="header"/>
    <w:basedOn w:val="Normal"/>
    <w:link w:val="Encabezado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65653"/>
    <w:rPr>
      <w:color w:val="000000" w:themeColor="text1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6565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65653"/>
    <w:rPr>
      <w:color w:val="000000" w:themeColor="text1"/>
      <w:szCs w:val="20"/>
    </w:rPr>
  </w:style>
  <w:style w:type="paragraph" w:customStyle="1" w:styleId="91F52A6A92CE46B4A65900ABA72C288F">
    <w:name w:val="91F52A6A92CE46B4A65900ABA72C288F"/>
    <w:rsid w:val="00C07B28"/>
    <w:rPr>
      <w:lang w:val="es-NI" w:eastAsia="es-NI"/>
    </w:rPr>
  </w:style>
  <w:style w:type="table" w:customStyle="1" w:styleId="Tabladecuadrcula4-nfasis11">
    <w:name w:val="Tabla de cuadrícula 4 - Énfasis 11"/>
    <w:basedOn w:val="Tablanormal"/>
    <w:uiPriority w:val="49"/>
    <w:rsid w:val="00565B43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0444D8"/>
    <w:pPr>
      <w:spacing w:after="0"/>
    </w:pPr>
    <w:tblPr>
      <w:tblStyleRowBandSize w:val="1"/>
      <w:tblStyleColBandSize w:val="1"/>
      <w:tblInd w:w="0" w:type="dxa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cuadrcula4-nfasis5">
    <w:name w:val="Grid Table 4 Accent 5"/>
    <w:basedOn w:val="Tablanormal"/>
    <w:uiPriority w:val="49"/>
    <w:rsid w:val="00FD4BBD"/>
    <w:pPr>
      <w:spacing w:after="0"/>
    </w:pPr>
    <w:rPr>
      <w:rFonts w:eastAsiaTheme="minorHAnsi"/>
      <w:lang w:val="es-NI" w:eastAsia="en-US"/>
    </w:rPr>
    <w:tblPr>
      <w:tblStyleRowBandSize w:val="1"/>
      <w:tblStyleColBandSize w:val="1"/>
      <w:tblInd w:w="0" w:type="dxa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D05148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Tabladecuadrcula4-nfasis1">
    <w:name w:val="Grid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1">
    <w:name w:val="List Table 4 Accent 1"/>
    <w:basedOn w:val="Tablanormal"/>
    <w:uiPriority w:val="49"/>
    <w:rsid w:val="00151F2A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5oscura-nfasis4">
    <w:name w:val="Grid Table 5 Dark Accent 4"/>
    <w:basedOn w:val="Tablanormal"/>
    <w:uiPriority w:val="50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customStyle="1" w:styleId="proyectoTabla">
    <w:name w:val="proyectoTabla"/>
    <w:basedOn w:val="Tabladelista2-nfasis1"/>
    <w:uiPriority w:val="99"/>
    <w:rsid w:val="00A06BB4"/>
    <w:pPr>
      <w:jc w:val="center"/>
    </w:pPr>
    <w:rPr>
      <w:color w:val="000000" w:themeColor="text1"/>
      <w:sz w:val="20"/>
      <w:szCs w:val="20"/>
      <w:lang w:val="es-NI" w:eastAsia="es-NI"/>
    </w:rPr>
    <w:tblPr>
      <w:tblStyleRowBandSize w:val="1"/>
      <w:tblStyleColBandSize w:val="1"/>
      <w:tblInd w:w="0" w:type="dxa"/>
      <w:tblBorders>
        <w:top w:val="single" w:sz="4" w:space="0" w:color="242852" w:themeColor="text2"/>
        <w:left w:val="single" w:sz="4" w:space="0" w:color="242852" w:themeColor="text2"/>
        <w:bottom w:val="single" w:sz="4" w:space="0" w:color="242852" w:themeColor="text2"/>
        <w:right w:val="single" w:sz="4" w:space="0" w:color="242852" w:themeColor="text2"/>
        <w:insideH w:val="single" w:sz="4" w:space="0" w:color="242852" w:themeColor="text2"/>
        <w:insideV w:val="single" w:sz="4" w:space="0" w:color="242852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Theme="majorHAnsi" w:hAnsiTheme="majorHAnsi"/>
        <w:b/>
        <w:bCs/>
        <w:color w:val="242852" w:themeColor="text2"/>
        <w:sz w:val="22"/>
      </w:r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000000" w:themeColor="text1"/>
      </w:rPr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Tabladecuadrcula1clara-nfasis3">
    <w:name w:val="Grid Table 1 Light Accent 3"/>
    <w:basedOn w:val="Tablanormal"/>
    <w:uiPriority w:val="46"/>
    <w:rsid w:val="00471C0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A8CBEE" w:themeColor="accent3" w:themeTint="66"/>
        <w:left w:val="single" w:sz="4" w:space="0" w:color="A8CBEE" w:themeColor="accent3" w:themeTint="66"/>
        <w:bottom w:val="single" w:sz="4" w:space="0" w:color="A8CBEE" w:themeColor="accent3" w:themeTint="66"/>
        <w:right w:val="single" w:sz="4" w:space="0" w:color="A8CBEE" w:themeColor="accent3" w:themeTint="66"/>
        <w:insideH w:val="single" w:sz="4" w:space="0" w:color="A8CBEE" w:themeColor="accent3" w:themeTint="66"/>
        <w:insideV w:val="single" w:sz="4" w:space="0" w:color="A8CBEE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2-nfasis1">
    <w:name w:val="List Table 2 Accent 1"/>
    <w:basedOn w:val="Tablanormal"/>
    <w:uiPriority w:val="47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CBD2DC" w:themeColor="accent4" w:themeTint="66"/>
        <w:left w:val="single" w:sz="4" w:space="0" w:color="CBD2DC" w:themeColor="accent4" w:themeTint="66"/>
        <w:bottom w:val="single" w:sz="4" w:space="0" w:color="CBD2DC" w:themeColor="accent4" w:themeTint="66"/>
        <w:right w:val="single" w:sz="4" w:space="0" w:color="CBD2DC" w:themeColor="accent4" w:themeTint="66"/>
        <w:insideH w:val="single" w:sz="4" w:space="0" w:color="CBD2DC" w:themeColor="accent4" w:themeTint="66"/>
        <w:insideV w:val="single" w:sz="4" w:space="0" w:color="CBD2D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BC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224795"/>
    <w:pPr>
      <w:spacing w:after="0"/>
    </w:pPr>
    <w:rPr>
      <w:sz w:val="22"/>
    </w:rPr>
    <w:tblPr>
      <w:tblStyleRowBandSize w:val="1"/>
      <w:tblStyleColBandSize w:val="1"/>
      <w:tblInd w:w="0" w:type="dxa"/>
      <w:tblBorders>
        <w:top w:val="single" w:sz="4" w:space="0" w:color="C0D7EC" w:themeColor="accent2" w:themeTint="66"/>
        <w:left w:val="single" w:sz="4" w:space="0" w:color="C0D7EC" w:themeColor="accent2" w:themeTint="66"/>
        <w:bottom w:val="single" w:sz="4" w:space="0" w:color="C0D7EC" w:themeColor="accent2" w:themeTint="66"/>
        <w:right w:val="single" w:sz="4" w:space="0" w:color="C0D7EC" w:themeColor="accent2" w:themeTint="66"/>
        <w:insideH w:val="single" w:sz="4" w:space="0" w:color="C0D7EC" w:themeColor="accent2" w:themeTint="66"/>
        <w:insideV w:val="single" w:sz="4" w:space="0" w:color="C0D7E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0C3E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A06BB4"/>
    <w:pPr>
      <w:spacing w:after="0"/>
    </w:pPr>
    <w:tblPr>
      <w:tblStyleRowBandSize w:val="1"/>
      <w:tblStyleColBandSize w:val="1"/>
      <w:tblInd w:w="0" w:type="dxa"/>
      <w:tblBorders>
        <w:top w:val="single" w:sz="4" w:space="0" w:color="BCD9DE" w:themeColor="accent5" w:themeTint="66"/>
        <w:left w:val="single" w:sz="4" w:space="0" w:color="BCD9DE" w:themeColor="accent5" w:themeTint="66"/>
        <w:bottom w:val="single" w:sz="4" w:space="0" w:color="BCD9DE" w:themeColor="accent5" w:themeTint="66"/>
        <w:right w:val="single" w:sz="4" w:space="0" w:color="BCD9DE" w:themeColor="accent5" w:themeTint="66"/>
        <w:insideH w:val="single" w:sz="4" w:space="0" w:color="BCD9DE" w:themeColor="accent5" w:themeTint="66"/>
        <w:insideV w:val="single" w:sz="4" w:space="0" w:color="BCD9D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BC7CE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224795"/>
    <w:pPr>
      <w:spacing w:after="0"/>
    </w:pPr>
    <w:tblPr>
      <w:tblStyleRowBandSize w:val="1"/>
      <w:tblStyleColBandSize w:val="1"/>
      <w:tblInd w:w="0" w:type="dxa"/>
      <w:tblBorders>
        <w:top w:val="single" w:sz="4" w:space="0" w:color="D7D2D9" w:themeColor="accent6" w:themeTint="66"/>
        <w:left w:val="single" w:sz="4" w:space="0" w:color="D7D2D9" w:themeColor="accent6" w:themeTint="66"/>
        <w:bottom w:val="single" w:sz="4" w:space="0" w:color="D7D2D9" w:themeColor="accent6" w:themeTint="66"/>
        <w:right w:val="single" w:sz="4" w:space="0" w:color="D7D2D9" w:themeColor="accent6" w:themeTint="66"/>
        <w:insideH w:val="single" w:sz="4" w:space="0" w:color="D7D2D9" w:themeColor="accent6" w:themeTint="66"/>
        <w:insideV w:val="single" w:sz="4" w:space="0" w:color="D7D2D9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4BCC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6concolores-nfasis3">
    <w:name w:val="Grid Table 6 Colorful Accent 3"/>
    <w:basedOn w:val="Tablanormal"/>
    <w:uiPriority w:val="51"/>
    <w:rsid w:val="00684BBE"/>
    <w:pPr>
      <w:spacing w:after="0"/>
    </w:pPr>
    <w:rPr>
      <w:color w:val="1E5E9F" w:themeColor="accent3" w:themeShade="BF"/>
    </w:rPr>
    <w:tblPr>
      <w:tblStyleRowBandSize w:val="1"/>
      <w:tblStyleColBandSize w:val="1"/>
      <w:tblInd w:w="0" w:type="dxa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EB1E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diagramData" Target="diagrams/data1.xml"/><Relationship Id="rId23" Type="http://schemas.openxmlformats.org/officeDocument/2006/relationships/glossaryDocument" Target="glossary/document.xml"/><Relationship Id="rId10" Type="http://schemas.openxmlformats.org/officeDocument/2006/relationships/comments" Target="comments.xml"/><Relationship Id="rId19" Type="http://schemas.microsoft.com/office/2007/relationships/diagramDrawing" Target="diagrams/drawing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mmy%20Rom&#224;n\AppData\Roaming\Microsoft\Plantillas\Dise&#241;o%20de%20inform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202D37-D5FF-4FE9-AF00-B60F93A62AFE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NI"/>
        </a:p>
      </dgm:t>
    </dgm:pt>
    <dgm:pt modelId="{EF232F4C-50EF-47B9-8BCF-79A7CC6289AE}">
      <dgm:prSet phldrT="[Texto]"/>
      <dgm:spPr/>
      <dgm:t>
        <a:bodyPr/>
        <a:lstStyle/>
        <a:p>
          <a:r>
            <a:rPr lang="es-NI"/>
            <a:t>CEO</a:t>
          </a:r>
        </a:p>
      </dgm:t>
    </dgm:pt>
    <dgm:pt modelId="{D5FBB1BF-E5D6-4805-9599-187478E8D4D9}" type="parTrans" cxnId="{1398C057-2EAA-42B2-BE7D-83DB5745F222}">
      <dgm:prSet/>
      <dgm:spPr/>
      <dgm:t>
        <a:bodyPr/>
        <a:lstStyle/>
        <a:p>
          <a:endParaRPr lang="es-NI"/>
        </a:p>
      </dgm:t>
    </dgm:pt>
    <dgm:pt modelId="{3E4ECEAE-7DE3-4FB9-8475-14F14A78FA4A}" type="sibTrans" cxnId="{1398C057-2EAA-42B2-BE7D-83DB5745F222}">
      <dgm:prSet/>
      <dgm:spPr/>
      <dgm:t>
        <a:bodyPr/>
        <a:lstStyle/>
        <a:p>
          <a:endParaRPr lang="es-NI"/>
        </a:p>
      </dgm:t>
    </dgm:pt>
    <dgm:pt modelId="{FAA5F77F-1734-43A3-A3FB-44464BEFFC28}" type="asst">
      <dgm:prSet phldrT="[Texto]"/>
      <dgm:spPr/>
      <dgm:t>
        <a:bodyPr/>
        <a:lstStyle/>
        <a:p>
          <a:r>
            <a:rPr lang="es-NI"/>
            <a:t>Ingeniero Web</a:t>
          </a:r>
        </a:p>
      </dgm:t>
    </dgm:pt>
    <dgm:pt modelId="{C402DC23-CD6B-4325-9EA7-4342DBB48256}" type="parTrans" cxnId="{F64200F4-3EF1-426C-A402-E09203C682B3}">
      <dgm:prSet/>
      <dgm:spPr/>
      <dgm:t>
        <a:bodyPr/>
        <a:lstStyle/>
        <a:p>
          <a:endParaRPr lang="es-NI"/>
        </a:p>
      </dgm:t>
    </dgm:pt>
    <dgm:pt modelId="{DDD36EDE-2339-498B-B01D-2CB475F46BCC}" type="sibTrans" cxnId="{F64200F4-3EF1-426C-A402-E09203C682B3}">
      <dgm:prSet/>
      <dgm:spPr/>
      <dgm:t>
        <a:bodyPr/>
        <a:lstStyle/>
        <a:p>
          <a:endParaRPr lang="es-NI"/>
        </a:p>
      </dgm:t>
    </dgm:pt>
    <dgm:pt modelId="{9C8C10A7-4979-49EC-8B71-D87338D1690C}">
      <dgm:prSet phldrT="[Texto]"/>
      <dgm:spPr/>
      <dgm:t>
        <a:bodyPr/>
        <a:lstStyle/>
        <a:p>
          <a:r>
            <a:rPr lang="es-NI"/>
            <a:t>	Editores Web</a:t>
          </a:r>
        </a:p>
      </dgm:t>
    </dgm:pt>
    <dgm:pt modelId="{597FD475-75B8-4C56-A43B-7F27729AC860}" type="parTrans" cxnId="{9D1800F7-E15B-47AA-96AC-74C64715D8AC}">
      <dgm:prSet/>
      <dgm:spPr/>
      <dgm:t>
        <a:bodyPr/>
        <a:lstStyle/>
        <a:p>
          <a:endParaRPr lang="es-NI"/>
        </a:p>
      </dgm:t>
    </dgm:pt>
    <dgm:pt modelId="{8204157D-BB85-468C-909B-E4117D9E61DF}" type="sibTrans" cxnId="{9D1800F7-E15B-47AA-96AC-74C64715D8AC}">
      <dgm:prSet/>
      <dgm:spPr/>
      <dgm:t>
        <a:bodyPr/>
        <a:lstStyle/>
        <a:p>
          <a:endParaRPr lang="es-NI"/>
        </a:p>
      </dgm:t>
    </dgm:pt>
    <dgm:pt modelId="{64B2598D-E4D8-4D4A-98F4-6E5AD2F18B34}">
      <dgm:prSet phldrT="[Texto]"/>
      <dgm:spPr/>
      <dgm:t>
        <a:bodyPr/>
        <a:lstStyle/>
        <a:p>
          <a:r>
            <a:rPr lang="es-NI"/>
            <a:t>Desarrolladores</a:t>
          </a:r>
        </a:p>
      </dgm:t>
    </dgm:pt>
    <dgm:pt modelId="{37C8A733-1B10-4EF9-9B0F-B6AED3145228}" type="parTrans" cxnId="{F99AEDA2-4C1D-4FF6-8D07-818CE7A47B38}">
      <dgm:prSet/>
      <dgm:spPr/>
      <dgm:t>
        <a:bodyPr/>
        <a:lstStyle/>
        <a:p>
          <a:endParaRPr lang="es-NI"/>
        </a:p>
      </dgm:t>
    </dgm:pt>
    <dgm:pt modelId="{6D992D21-215F-4535-8F1D-8E2665A0D562}" type="sibTrans" cxnId="{F99AEDA2-4C1D-4FF6-8D07-818CE7A47B38}">
      <dgm:prSet/>
      <dgm:spPr/>
      <dgm:t>
        <a:bodyPr/>
        <a:lstStyle/>
        <a:p>
          <a:endParaRPr lang="es-NI"/>
        </a:p>
      </dgm:t>
    </dgm:pt>
    <dgm:pt modelId="{0BAE9BE9-0CCC-46E7-BA4B-F7A3D26E0CCD}" type="pres">
      <dgm:prSet presAssocID="{CF202D37-D5FF-4FE9-AF00-B60F93A62AFE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NI"/>
        </a:p>
      </dgm:t>
    </dgm:pt>
    <dgm:pt modelId="{FFDC8489-7165-4EA8-8B79-003665397F6B}" type="pres">
      <dgm:prSet presAssocID="{EF232F4C-50EF-47B9-8BCF-79A7CC6289AE}" presName="hierRoot1" presStyleCnt="0">
        <dgm:presLayoutVars>
          <dgm:hierBranch val="init"/>
        </dgm:presLayoutVars>
      </dgm:prSet>
      <dgm:spPr/>
    </dgm:pt>
    <dgm:pt modelId="{8567EEB6-E2E1-4EFD-A76B-F8F0B2880BAB}" type="pres">
      <dgm:prSet presAssocID="{EF232F4C-50EF-47B9-8BCF-79A7CC6289AE}" presName="rootComposite1" presStyleCnt="0"/>
      <dgm:spPr/>
    </dgm:pt>
    <dgm:pt modelId="{157F471B-5409-4B2C-A22E-73B0BA23C1F8}" type="pres">
      <dgm:prSet presAssocID="{EF232F4C-50EF-47B9-8BCF-79A7CC6289AE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ACF74ADF-4A48-4A5F-92A2-812EBA040215}" type="pres">
      <dgm:prSet presAssocID="{EF232F4C-50EF-47B9-8BCF-79A7CC6289AE}" presName="topArc1" presStyleLbl="parChTrans1D1" presStyleIdx="0" presStyleCnt="8"/>
      <dgm:spPr/>
    </dgm:pt>
    <dgm:pt modelId="{602C7EDE-43EA-4EC6-96B0-C76D8D427A7A}" type="pres">
      <dgm:prSet presAssocID="{EF232F4C-50EF-47B9-8BCF-79A7CC6289AE}" presName="bottomArc1" presStyleLbl="parChTrans1D1" presStyleIdx="1" presStyleCnt="8"/>
      <dgm:spPr/>
    </dgm:pt>
    <dgm:pt modelId="{71B5B9C7-E505-46CB-A105-029841481564}" type="pres">
      <dgm:prSet presAssocID="{EF232F4C-50EF-47B9-8BCF-79A7CC6289AE}" presName="topConnNode1" presStyleLbl="node1" presStyleIdx="0" presStyleCnt="0"/>
      <dgm:spPr/>
      <dgm:t>
        <a:bodyPr/>
        <a:lstStyle/>
        <a:p>
          <a:endParaRPr lang="es-NI"/>
        </a:p>
      </dgm:t>
    </dgm:pt>
    <dgm:pt modelId="{751118C8-CD50-4355-9B4E-7767CE3DA7C7}" type="pres">
      <dgm:prSet presAssocID="{EF232F4C-50EF-47B9-8BCF-79A7CC6289AE}" presName="hierChild2" presStyleCnt="0"/>
      <dgm:spPr/>
    </dgm:pt>
    <dgm:pt modelId="{FA752FA3-EAA5-4FF7-89A9-DC0856B5A2AD}" type="pres">
      <dgm:prSet presAssocID="{EF232F4C-50EF-47B9-8BCF-79A7CC6289AE}" presName="hierChild3" presStyleCnt="0"/>
      <dgm:spPr/>
    </dgm:pt>
    <dgm:pt modelId="{AE622088-5B8C-4497-8186-43CA03A49D2C}" type="pres">
      <dgm:prSet presAssocID="{C402DC23-CD6B-4325-9EA7-4342DBB48256}" presName="Name101" presStyleLbl="parChTrans1D2" presStyleIdx="0" presStyleCnt="1"/>
      <dgm:spPr/>
      <dgm:t>
        <a:bodyPr/>
        <a:lstStyle/>
        <a:p>
          <a:endParaRPr lang="es-NI"/>
        </a:p>
      </dgm:t>
    </dgm:pt>
    <dgm:pt modelId="{763A7ADD-1E94-43D8-B4AB-47F44848EE25}" type="pres">
      <dgm:prSet presAssocID="{FAA5F77F-1734-43A3-A3FB-44464BEFFC28}" presName="hierRoot3" presStyleCnt="0">
        <dgm:presLayoutVars>
          <dgm:hierBranch val="init"/>
        </dgm:presLayoutVars>
      </dgm:prSet>
      <dgm:spPr/>
    </dgm:pt>
    <dgm:pt modelId="{4C5FE219-B0B8-4124-A3EA-18E76AD93518}" type="pres">
      <dgm:prSet presAssocID="{FAA5F77F-1734-43A3-A3FB-44464BEFFC28}" presName="rootComposite3" presStyleCnt="0"/>
      <dgm:spPr/>
    </dgm:pt>
    <dgm:pt modelId="{7E8F490A-DCA4-4CBE-90E4-1DE20A8E9EF4}" type="pres">
      <dgm:prSet presAssocID="{FAA5F77F-1734-43A3-A3FB-44464BEFFC28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896F29F9-C6C5-4C0A-9AD1-F69E17572B46}" type="pres">
      <dgm:prSet presAssocID="{FAA5F77F-1734-43A3-A3FB-44464BEFFC28}" presName="topArc3" presStyleLbl="parChTrans1D1" presStyleIdx="2" presStyleCnt="8"/>
      <dgm:spPr/>
    </dgm:pt>
    <dgm:pt modelId="{3F458D7A-14E7-4C01-8FF5-848A578C0D46}" type="pres">
      <dgm:prSet presAssocID="{FAA5F77F-1734-43A3-A3FB-44464BEFFC28}" presName="bottomArc3" presStyleLbl="parChTrans1D1" presStyleIdx="3" presStyleCnt="8"/>
      <dgm:spPr/>
    </dgm:pt>
    <dgm:pt modelId="{AF80094A-4C67-405A-BB56-90D8B9362DB2}" type="pres">
      <dgm:prSet presAssocID="{FAA5F77F-1734-43A3-A3FB-44464BEFFC28}" presName="topConnNode3" presStyleLbl="asst1" presStyleIdx="0" presStyleCnt="0"/>
      <dgm:spPr/>
      <dgm:t>
        <a:bodyPr/>
        <a:lstStyle/>
        <a:p>
          <a:endParaRPr lang="es-NI"/>
        </a:p>
      </dgm:t>
    </dgm:pt>
    <dgm:pt modelId="{9B2D4421-96F2-45A1-A40E-496DFF7BCFDB}" type="pres">
      <dgm:prSet presAssocID="{FAA5F77F-1734-43A3-A3FB-44464BEFFC28}" presName="hierChild6" presStyleCnt="0"/>
      <dgm:spPr/>
    </dgm:pt>
    <dgm:pt modelId="{BAE36B21-F122-4342-A232-984406E1D097}" type="pres">
      <dgm:prSet presAssocID="{597FD475-75B8-4C56-A43B-7F27729AC860}" presName="Name28" presStyleLbl="parChTrans1D3" presStyleIdx="0" presStyleCnt="2"/>
      <dgm:spPr/>
      <dgm:t>
        <a:bodyPr/>
        <a:lstStyle/>
        <a:p>
          <a:endParaRPr lang="es-NI"/>
        </a:p>
      </dgm:t>
    </dgm:pt>
    <dgm:pt modelId="{3A9C4E5A-18BD-43D5-BD87-7587B9CBB7E1}" type="pres">
      <dgm:prSet presAssocID="{9C8C10A7-4979-49EC-8B71-D87338D1690C}" presName="hierRoot2" presStyleCnt="0">
        <dgm:presLayoutVars>
          <dgm:hierBranch val="init"/>
        </dgm:presLayoutVars>
      </dgm:prSet>
      <dgm:spPr/>
    </dgm:pt>
    <dgm:pt modelId="{56CE88F8-3687-4233-B615-285BE0C1B1E5}" type="pres">
      <dgm:prSet presAssocID="{9C8C10A7-4979-49EC-8B71-D87338D1690C}" presName="rootComposite2" presStyleCnt="0"/>
      <dgm:spPr/>
    </dgm:pt>
    <dgm:pt modelId="{EBA9850D-9BA7-4640-BF0F-211577D13093}" type="pres">
      <dgm:prSet presAssocID="{9C8C10A7-4979-49EC-8B71-D87338D1690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45CA7DEC-3164-48C8-9692-57A9CF710F34}" type="pres">
      <dgm:prSet presAssocID="{9C8C10A7-4979-49EC-8B71-D87338D1690C}" presName="topArc2" presStyleLbl="parChTrans1D1" presStyleIdx="4" presStyleCnt="8"/>
      <dgm:spPr/>
    </dgm:pt>
    <dgm:pt modelId="{BF49C480-ABC7-463B-84C5-9DAEB22B6B6D}" type="pres">
      <dgm:prSet presAssocID="{9C8C10A7-4979-49EC-8B71-D87338D1690C}" presName="bottomArc2" presStyleLbl="parChTrans1D1" presStyleIdx="5" presStyleCnt="8"/>
      <dgm:spPr/>
    </dgm:pt>
    <dgm:pt modelId="{24380B19-C3CC-4980-AE6F-C98AA317A6BF}" type="pres">
      <dgm:prSet presAssocID="{9C8C10A7-4979-49EC-8B71-D87338D1690C}" presName="topConnNode2" presStyleLbl="node3" presStyleIdx="0" presStyleCnt="0"/>
      <dgm:spPr/>
      <dgm:t>
        <a:bodyPr/>
        <a:lstStyle/>
        <a:p>
          <a:endParaRPr lang="es-NI"/>
        </a:p>
      </dgm:t>
    </dgm:pt>
    <dgm:pt modelId="{43EF542F-3C76-4606-9868-AF94D3A2C447}" type="pres">
      <dgm:prSet presAssocID="{9C8C10A7-4979-49EC-8B71-D87338D1690C}" presName="hierChild4" presStyleCnt="0"/>
      <dgm:spPr/>
    </dgm:pt>
    <dgm:pt modelId="{52ECFC2D-66DF-4942-B142-008F7094FD3E}" type="pres">
      <dgm:prSet presAssocID="{9C8C10A7-4979-49EC-8B71-D87338D1690C}" presName="hierChild5" presStyleCnt="0"/>
      <dgm:spPr/>
    </dgm:pt>
    <dgm:pt modelId="{341377B2-D986-48C5-AE62-3C99E6240606}" type="pres">
      <dgm:prSet presAssocID="{37C8A733-1B10-4EF9-9B0F-B6AED3145228}" presName="Name28" presStyleLbl="parChTrans1D3" presStyleIdx="1" presStyleCnt="2"/>
      <dgm:spPr/>
      <dgm:t>
        <a:bodyPr/>
        <a:lstStyle/>
        <a:p>
          <a:endParaRPr lang="es-NI"/>
        </a:p>
      </dgm:t>
    </dgm:pt>
    <dgm:pt modelId="{D6B33A73-BB50-471E-BD90-4DEA54D18E75}" type="pres">
      <dgm:prSet presAssocID="{64B2598D-E4D8-4D4A-98F4-6E5AD2F18B34}" presName="hierRoot2" presStyleCnt="0">
        <dgm:presLayoutVars>
          <dgm:hierBranch val="init"/>
        </dgm:presLayoutVars>
      </dgm:prSet>
      <dgm:spPr/>
    </dgm:pt>
    <dgm:pt modelId="{C2FE76EC-C15D-49DD-9344-AA48D2345003}" type="pres">
      <dgm:prSet presAssocID="{64B2598D-E4D8-4D4A-98F4-6E5AD2F18B34}" presName="rootComposite2" presStyleCnt="0"/>
      <dgm:spPr/>
    </dgm:pt>
    <dgm:pt modelId="{3CDACD33-3274-46B8-AF8D-93866DD7FA37}" type="pres">
      <dgm:prSet presAssocID="{64B2598D-E4D8-4D4A-98F4-6E5AD2F18B3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NI"/>
        </a:p>
      </dgm:t>
    </dgm:pt>
    <dgm:pt modelId="{E3056D43-1624-41EA-9BE0-B7F4DC0D88DE}" type="pres">
      <dgm:prSet presAssocID="{64B2598D-E4D8-4D4A-98F4-6E5AD2F18B34}" presName="topArc2" presStyleLbl="parChTrans1D1" presStyleIdx="6" presStyleCnt="8"/>
      <dgm:spPr/>
    </dgm:pt>
    <dgm:pt modelId="{56D3F933-9684-4E7A-A72B-12ABF0B839D4}" type="pres">
      <dgm:prSet presAssocID="{64B2598D-E4D8-4D4A-98F4-6E5AD2F18B34}" presName="bottomArc2" presStyleLbl="parChTrans1D1" presStyleIdx="7" presStyleCnt="8"/>
      <dgm:spPr/>
    </dgm:pt>
    <dgm:pt modelId="{6395CDC1-336C-4ADA-AA57-3B2B7E0298B1}" type="pres">
      <dgm:prSet presAssocID="{64B2598D-E4D8-4D4A-98F4-6E5AD2F18B34}" presName="topConnNode2" presStyleLbl="node3" presStyleIdx="0" presStyleCnt="0"/>
      <dgm:spPr/>
      <dgm:t>
        <a:bodyPr/>
        <a:lstStyle/>
        <a:p>
          <a:endParaRPr lang="es-NI"/>
        </a:p>
      </dgm:t>
    </dgm:pt>
    <dgm:pt modelId="{3C0C9C72-03F4-4675-8BE9-F8CF27C3D407}" type="pres">
      <dgm:prSet presAssocID="{64B2598D-E4D8-4D4A-98F4-6E5AD2F18B34}" presName="hierChild4" presStyleCnt="0"/>
      <dgm:spPr/>
    </dgm:pt>
    <dgm:pt modelId="{7F4618E3-47C7-429D-86AD-ACC7D5756306}" type="pres">
      <dgm:prSet presAssocID="{64B2598D-E4D8-4D4A-98F4-6E5AD2F18B34}" presName="hierChild5" presStyleCnt="0"/>
      <dgm:spPr/>
    </dgm:pt>
    <dgm:pt modelId="{4D2EB142-4937-4EC4-BF7B-9B6E12A0D8B5}" type="pres">
      <dgm:prSet presAssocID="{FAA5F77F-1734-43A3-A3FB-44464BEFFC28}" presName="hierChild7" presStyleCnt="0"/>
      <dgm:spPr/>
    </dgm:pt>
  </dgm:ptLst>
  <dgm:cxnLst>
    <dgm:cxn modelId="{CFA8E741-6455-4B6A-B797-5785EB2E6CF2}" type="presOf" srcId="{CF202D37-D5FF-4FE9-AF00-B60F93A62AFE}" destId="{0BAE9BE9-0CCC-46E7-BA4B-F7A3D26E0CCD}" srcOrd="0" destOrd="0" presId="urn:microsoft.com/office/officeart/2008/layout/HalfCircleOrganizationChart"/>
    <dgm:cxn modelId="{F64200F4-3EF1-426C-A402-E09203C682B3}" srcId="{EF232F4C-50EF-47B9-8BCF-79A7CC6289AE}" destId="{FAA5F77F-1734-43A3-A3FB-44464BEFFC28}" srcOrd="0" destOrd="0" parTransId="{C402DC23-CD6B-4325-9EA7-4342DBB48256}" sibTransId="{DDD36EDE-2339-498B-B01D-2CB475F46BCC}"/>
    <dgm:cxn modelId="{571BB79E-6EE9-42E7-9E6A-C333304219E3}" type="presOf" srcId="{597FD475-75B8-4C56-A43B-7F27729AC860}" destId="{BAE36B21-F122-4342-A232-984406E1D097}" srcOrd="0" destOrd="0" presId="urn:microsoft.com/office/officeart/2008/layout/HalfCircleOrganizationChart"/>
    <dgm:cxn modelId="{E2F5F23A-FA55-4033-B3B4-F95AA630A5E5}" type="presOf" srcId="{EF232F4C-50EF-47B9-8BCF-79A7CC6289AE}" destId="{71B5B9C7-E505-46CB-A105-029841481564}" srcOrd="1" destOrd="0" presId="urn:microsoft.com/office/officeart/2008/layout/HalfCircleOrganizationChart"/>
    <dgm:cxn modelId="{1398C057-2EAA-42B2-BE7D-83DB5745F222}" srcId="{CF202D37-D5FF-4FE9-AF00-B60F93A62AFE}" destId="{EF232F4C-50EF-47B9-8BCF-79A7CC6289AE}" srcOrd="0" destOrd="0" parTransId="{D5FBB1BF-E5D6-4805-9599-187478E8D4D9}" sibTransId="{3E4ECEAE-7DE3-4FB9-8475-14F14A78FA4A}"/>
    <dgm:cxn modelId="{59DF838E-99AE-4BB4-8CA8-39124169871E}" type="presOf" srcId="{9C8C10A7-4979-49EC-8B71-D87338D1690C}" destId="{24380B19-C3CC-4980-AE6F-C98AA317A6BF}" srcOrd="1" destOrd="0" presId="urn:microsoft.com/office/officeart/2008/layout/HalfCircleOrganizationChart"/>
    <dgm:cxn modelId="{8EA7BD44-6883-4B2C-9FE2-79F61B95D8F4}" type="presOf" srcId="{37C8A733-1B10-4EF9-9B0F-B6AED3145228}" destId="{341377B2-D986-48C5-AE62-3C99E6240606}" srcOrd="0" destOrd="0" presId="urn:microsoft.com/office/officeart/2008/layout/HalfCircleOrganizationChart"/>
    <dgm:cxn modelId="{47733B88-9ADA-4610-9FF9-42A8856017A3}" type="presOf" srcId="{64B2598D-E4D8-4D4A-98F4-6E5AD2F18B34}" destId="{6395CDC1-336C-4ADA-AA57-3B2B7E0298B1}" srcOrd="1" destOrd="0" presId="urn:microsoft.com/office/officeart/2008/layout/HalfCircleOrganizationChart"/>
    <dgm:cxn modelId="{2041E50A-8CA1-42C5-9A22-2B1173A165B2}" type="presOf" srcId="{C402DC23-CD6B-4325-9EA7-4342DBB48256}" destId="{AE622088-5B8C-4497-8186-43CA03A49D2C}" srcOrd="0" destOrd="0" presId="urn:microsoft.com/office/officeart/2008/layout/HalfCircleOrganizationChart"/>
    <dgm:cxn modelId="{F99AEDA2-4C1D-4FF6-8D07-818CE7A47B38}" srcId="{FAA5F77F-1734-43A3-A3FB-44464BEFFC28}" destId="{64B2598D-E4D8-4D4A-98F4-6E5AD2F18B34}" srcOrd="1" destOrd="0" parTransId="{37C8A733-1B10-4EF9-9B0F-B6AED3145228}" sibTransId="{6D992D21-215F-4535-8F1D-8E2665A0D562}"/>
    <dgm:cxn modelId="{9D1800F7-E15B-47AA-96AC-74C64715D8AC}" srcId="{FAA5F77F-1734-43A3-A3FB-44464BEFFC28}" destId="{9C8C10A7-4979-49EC-8B71-D87338D1690C}" srcOrd="0" destOrd="0" parTransId="{597FD475-75B8-4C56-A43B-7F27729AC860}" sibTransId="{8204157D-BB85-468C-909B-E4117D9E61DF}"/>
    <dgm:cxn modelId="{5B195923-C3D3-42FB-AC59-7A65BE6CBCF6}" type="presOf" srcId="{9C8C10A7-4979-49EC-8B71-D87338D1690C}" destId="{EBA9850D-9BA7-4640-BF0F-211577D13093}" srcOrd="0" destOrd="0" presId="urn:microsoft.com/office/officeart/2008/layout/HalfCircleOrganizationChart"/>
    <dgm:cxn modelId="{171EECCA-F8F5-40EF-9308-FBF3FD7AADDF}" type="presOf" srcId="{FAA5F77F-1734-43A3-A3FB-44464BEFFC28}" destId="{7E8F490A-DCA4-4CBE-90E4-1DE20A8E9EF4}" srcOrd="0" destOrd="0" presId="urn:microsoft.com/office/officeart/2008/layout/HalfCircleOrganizationChart"/>
    <dgm:cxn modelId="{1C4F2C8F-146D-40E6-BDE0-4E50392FF29A}" type="presOf" srcId="{EF232F4C-50EF-47B9-8BCF-79A7CC6289AE}" destId="{157F471B-5409-4B2C-A22E-73B0BA23C1F8}" srcOrd="0" destOrd="0" presId="urn:microsoft.com/office/officeart/2008/layout/HalfCircleOrganizationChart"/>
    <dgm:cxn modelId="{7E939643-DAA7-4D8D-A601-77739946A352}" type="presOf" srcId="{FAA5F77F-1734-43A3-A3FB-44464BEFFC28}" destId="{AF80094A-4C67-405A-BB56-90D8B9362DB2}" srcOrd="1" destOrd="0" presId="urn:microsoft.com/office/officeart/2008/layout/HalfCircleOrganizationChart"/>
    <dgm:cxn modelId="{9A449123-B10F-4DF7-BBCC-8A0AEAAE63CB}" type="presOf" srcId="{64B2598D-E4D8-4D4A-98F4-6E5AD2F18B34}" destId="{3CDACD33-3274-46B8-AF8D-93866DD7FA37}" srcOrd="0" destOrd="0" presId="urn:microsoft.com/office/officeart/2008/layout/HalfCircleOrganizationChart"/>
    <dgm:cxn modelId="{C3CC0948-781E-4C08-957D-19A21F29FC20}" type="presParOf" srcId="{0BAE9BE9-0CCC-46E7-BA4B-F7A3D26E0CCD}" destId="{FFDC8489-7165-4EA8-8B79-003665397F6B}" srcOrd="0" destOrd="0" presId="urn:microsoft.com/office/officeart/2008/layout/HalfCircleOrganizationChart"/>
    <dgm:cxn modelId="{5EF37DE4-6E60-45B1-82AD-72AD0734E4ED}" type="presParOf" srcId="{FFDC8489-7165-4EA8-8B79-003665397F6B}" destId="{8567EEB6-E2E1-4EFD-A76B-F8F0B2880BAB}" srcOrd="0" destOrd="0" presId="urn:microsoft.com/office/officeart/2008/layout/HalfCircleOrganizationChart"/>
    <dgm:cxn modelId="{42B827F5-6142-4232-919F-410546A298BC}" type="presParOf" srcId="{8567EEB6-E2E1-4EFD-A76B-F8F0B2880BAB}" destId="{157F471B-5409-4B2C-A22E-73B0BA23C1F8}" srcOrd="0" destOrd="0" presId="urn:microsoft.com/office/officeart/2008/layout/HalfCircleOrganizationChart"/>
    <dgm:cxn modelId="{6C1AD0F1-7927-4AEC-8F31-30C816EE904C}" type="presParOf" srcId="{8567EEB6-E2E1-4EFD-A76B-F8F0B2880BAB}" destId="{ACF74ADF-4A48-4A5F-92A2-812EBA040215}" srcOrd="1" destOrd="0" presId="urn:microsoft.com/office/officeart/2008/layout/HalfCircleOrganizationChart"/>
    <dgm:cxn modelId="{6AA20F1E-69E9-4E43-B703-D0AB03D8EC03}" type="presParOf" srcId="{8567EEB6-E2E1-4EFD-A76B-F8F0B2880BAB}" destId="{602C7EDE-43EA-4EC6-96B0-C76D8D427A7A}" srcOrd="2" destOrd="0" presId="urn:microsoft.com/office/officeart/2008/layout/HalfCircleOrganizationChart"/>
    <dgm:cxn modelId="{429CAE52-3E6C-4F45-836E-33AE397D2F2C}" type="presParOf" srcId="{8567EEB6-E2E1-4EFD-A76B-F8F0B2880BAB}" destId="{71B5B9C7-E505-46CB-A105-029841481564}" srcOrd="3" destOrd="0" presId="urn:microsoft.com/office/officeart/2008/layout/HalfCircleOrganizationChart"/>
    <dgm:cxn modelId="{79569170-E562-4B2B-AE7A-94F6E61518B7}" type="presParOf" srcId="{FFDC8489-7165-4EA8-8B79-003665397F6B}" destId="{751118C8-CD50-4355-9B4E-7767CE3DA7C7}" srcOrd="1" destOrd="0" presId="urn:microsoft.com/office/officeart/2008/layout/HalfCircleOrganizationChart"/>
    <dgm:cxn modelId="{70D341B5-75F4-4348-B644-2CD474D4EBC3}" type="presParOf" srcId="{FFDC8489-7165-4EA8-8B79-003665397F6B}" destId="{FA752FA3-EAA5-4FF7-89A9-DC0856B5A2AD}" srcOrd="2" destOrd="0" presId="urn:microsoft.com/office/officeart/2008/layout/HalfCircleOrganizationChart"/>
    <dgm:cxn modelId="{837BFBDA-1943-40B0-90F3-DF3BC6BAE328}" type="presParOf" srcId="{FA752FA3-EAA5-4FF7-89A9-DC0856B5A2AD}" destId="{AE622088-5B8C-4497-8186-43CA03A49D2C}" srcOrd="0" destOrd="0" presId="urn:microsoft.com/office/officeart/2008/layout/HalfCircleOrganizationChart"/>
    <dgm:cxn modelId="{2F84995E-7943-4919-A3F3-EC6A1FB821D3}" type="presParOf" srcId="{FA752FA3-EAA5-4FF7-89A9-DC0856B5A2AD}" destId="{763A7ADD-1E94-43D8-B4AB-47F44848EE25}" srcOrd="1" destOrd="0" presId="urn:microsoft.com/office/officeart/2008/layout/HalfCircleOrganizationChart"/>
    <dgm:cxn modelId="{B534647A-C1DB-45F1-B66A-F11EE160D5B6}" type="presParOf" srcId="{763A7ADD-1E94-43D8-B4AB-47F44848EE25}" destId="{4C5FE219-B0B8-4124-A3EA-18E76AD93518}" srcOrd="0" destOrd="0" presId="urn:microsoft.com/office/officeart/2008/layout/HalfCircleOrganizationChart"/>
    <dgm:cxn modelId="{9E273E65-A8AB-4ABB-85B4-2DE33352088D}" type="presParOf" srcId="{4C5FE219-B0B8-4124-A3EA-18E76AD93518}" destId="{7E8F490A-DCA4-4CBE-90E4-1DE20A8E9EF4}" srcOrd="0" destOrd="0" presId="urn:microsoft.com/office/officeart/2008/layout/HalfCircleOrganizationChart"/>
    <dgm:cxn modelId="{7CA46484-7123-4101-822E-C43B9BF7E944}" type="presParOf" srcId="{4C5FE219-B0B8-4124-A3EA-18E76AD93518}" destId="{896F29F9-C6C5-4C0A-9AD1-F69E17572B46}" srcOrd="1" destOrd="0" presId="urn:microsoft.com/office/officeart/2008/layout/HalfCircleOrganizationChart"/>
    <dgm:cxn modelId="{CC4A0E29-3D1C-4627-886A-C911FCCD1B45}" type="presParOf" srcId="{4C5FE219-B0B8-4124-A3EA-18E76AD93518}" destId="{3F458D7A-14E7-4C01-8FF5-848A578C0D46}" srcOrd="2" destOrd="0" presId="urn:microsoft.com/office/officeart/2008/layout/HalfCircleOrganizationChart"/>
    <dgm:cxn modelId="{3F5BD9AA-BB05-489C-A53D-F43EABD8D83B}" type="presParOf" srcId="{4C5FE219-B0B8-4124-A3EA-18E76AD93518}" destId="{AF80094A-4C67-405A-BB56-90D8B9362DB2}" srcOrd="3" destOrd="0" presId="urn:microsoft.com/office/officeart/2008/layout/HalfCircleOrganizationChart"/>
    <dgm:cxn modelId="{8708F0C6-7E4C-4F75-AF75-8AA1C4674554}" type="presParOf" srcId="{763A7ADD-1E94-43D8-B4AB-47F44848EE25}" destId="{9B2D4421-96F2-45A1-A40E-496DFF7BCFDB}" srcOrd="1" destOrd="0" presId="urn:microsoft.com/office/officeart/2008/layout/HalfCircleOrganizationChart"/>
    <dgm:cxn modelId="{5D229CCF-450B-46AB-8DB1-53790C34EA96}" type="presParOf" srcId="{9B2D4421-96F2-45A1-A40E-496DFF7BCFDB}" destId="{BAE36B21-F122-4342-A232-984406E1D097}" srcOrd="0" destOrd="0" presId="urn:microsoft.com/office/officeart/2008/layout/HalfCircleOrganizationChart"/>
    <dgm:cxn modelId="{923CBF4A-D02E-4FBA-9361-F3A353776254}" type="presParOf" srcId="{9B2D4421-96F2-45A1-A40E-496DFF7BCFDB}" destId="{3A9C4E5A-18BD-43D5-BD87-7587B9CBB7E1}" srcOrd="1" destOrd="0" presId="urn:microsoft.com/office/officeart/2008/layout/HalfCircleOrganizationChart"/>
    <dgm:cxn modelId="{D2056503-835B-4356-9D81-922F28CC44DC}" type="presParOf" srcId="{3A9C4E5A-18BD-43D5-BD87-7587B9CBB7E1}" destId="{56CE88F8-3687-4233-B615-285BE0C1B1E5}" srcOrd="0" destOrd="0" presId="urn:microsoft.com/office/officeart/2008/layout/HalfCircleOrganizationChart"/>
    <dgm:cxn modelId="{638CA1A8-3CC4-4B8F-BE5C-B9494A754F62}" type="presParOf" srcId="{56CE88F8-3687-4233-B615-285BE0C1B1E5}" destId="{EBA9850D-9BA7-4640-BF0F-211577D13093}" srcOrd="0" destOrd="0" presId="urn:microsoft.com/office/officeart/2008/layout/HalfCircleOrganizationChart"/>
    <dgm:cxn modelId="{C74459D1-371C-4DEF-9AD1-CF1FE040C7A5}" type="presParOf" srcId="{56CE88F8-3687-4233-B615-285BE0C1B1E5}" destId="{45CA7DEC-3164-48C8-9692-57A9CF710F34}" srcOrd="1" destOrd="0" presId="urn:microsoft.com/office/officeart/2008/layout/HalfCircleOrganizationChart"/>
    <dgm:cxn modelId="{9C0B8C32-5AA9-4262-A3F2-DF55692A2137}" type="presParOf" srcId="{56CE88F8-3687-4233-B615-285BE0C1B1E5}" destId="{BF49C480-ABC7-463B-84C5-9DAEB22B6B6D}" srcOrd="2" destOrd="0" presId="urn:microsoft.com/office/officeart/2008/layout/HalfCircleOrganizationChart"/>
    <dgm:cxn modelId="{857D0098-E61E-4A7E-B1F3-D1A167BEC0C7}" type="presParOf" srcId="{56CE88F8-3687-4233-B615-285BE0C1B1E5}" destId="{24380B19-C3CC-4980-AE6F-C98AA317A6BF}" srcOrd="3" destOrd="0" presId="urn:microsoft.com/office/officeart/2008/layout/HalfCircleOrganizationChart"/>
    <dgm:cxn modelId="{4BCA8670-369D-4549-A023-EBD0A36D5DCB}" type="presParOf" srcId="{3A9C4E5A-18BD-43D5-BD87-7587B9CBB7E1}" destId="{43EF542F-3C76-4606-9868-AF94D3A2C447}" srcOrd="1" destOrd="0" presId="urn:microsoft.com/office/officeart/2008/layout/HalfCircleOrganizationChart"/>
    <dgm:cxn modelId="{06976F8E-D8CF-436F-A1F2-356D0B826B56}" type="presParOf" srcId="{3A9C4E5A-18BD-43D5-BD87-7587B9CBB7E1}" destId="{52ECFC2D-66DF-4942-B142-008F7094FD3E}" srcOrd="2" destOrd="0" presId="urn:microsoft.com/office/officeart/2008/layout/HalfCircleOrganizationChart"/>
    <dgm:cxn modelId="{05F3BC1C-219A-468B-A61A-B94DE6063AA9}" type="presParOf" srcId="{9B2D4421-96F2-45A1-A40E-496DFF7BCFDB}" destId="{341377B2-D986-48C5-AE62-3C99E6240606}" srcOrd="2" destOrd="0" presId="urn:microsoft.com/office/officeart/2008/layout/HalfCircleOrganizationChart"/>
    <dgm:cxn modelId="{E2BF986D-C664-4A85-A14F-C6852C49A909}" type="presParOf" srcId="{9B2D4421-96F2-45A1-A40E-496DFF7BCFDB}" destId="{D6B33A73-BB50-471E-BD90-4DEA54D18E75}" srcOrd="3" destOrd="0" presId="urn:microsoft.com/office/officeart/2008/layout/HalfCircleOrganizationChart"/>
    <dgm:cxn modelId="{EB26DF98-101C-49DD-9B88-8AAB7F557918}" type="presParOf" srcId="{D6B33A73-BB50-471E-BD90-4DEA54D18E75}" destId="{C2FE76EC-C15D-49DD-9344-AA48D2345003}" srcOrd="0" destOrd="0" presId="urn:microsoft.com/office/officeart/2008/layout/HalfCircleOrganizationChart"/>
    <dgm:cxn modelId="{6067D8F5-D662-48D0-AF66-7CE5FD44844A}" type="presParOf" srcId="{C2FE76EC-C15D-49DD-9344-AA48D2345003}" destId="{3CDACD33-3274-46B8-AF8D-93866DD7FA37}" srcOrd="0" destOrd="0" presId="urn:microsoft.com/office/officeart/2008/layout/HalfCircleOrganizationChart"/>
    <dgm:cxn modelId="{54671A16-4B2B-4EDF-9420-D14A8E896229}" type="presParOf" srcId="{C2FE76EC-C15D-49DD-9344-AA48D2345003}" destId="{E3056D43-1624-41EA-9BE0-B7F4DC0D88DE}" srcOrd="1" destOrd="0" presId="urn:microsoft.com/office/officeart/2008/layout/HalfCircleOrganizationChart"/>
    <dgm:cxn modelId="{5C28CEBA-C649-4A52-8747-57D93D0AB93F}" type="presParOf" srcId="{C2FE76EC-C15D-49DD-9344-AA48D2345003}" destId="{56D3F933-9684-4E7A-A72B-12ABF0B839D4}" srcOrd="2" destOrd="0" presId="urn:microsoft.com/office/officeart/2008/layout/HalfCircleOrganizationChart"/>
    <dgm:cxn modelId="{1FA9B375-D0DC-4D8F-97D1-880815546F18}" type="presParOf" srcId="{C2FE76EC-C15D-49DD-9344-AA48D2345003}" destId="{6395CDC1-336C-4ADA-AA57-3B2B7E0298B1}" srcOrd="3" destOrd="0" presId="urn:microsoft.com/office/officeart/2008/layout/HalfCircleOrganizationChart"/>
    <dgm:cxn modelId="{488F8B10-2B93-4CDE-9CEF-85EB7147A0D8}" type="presParOf" srcId="{D6B33A73-BB50-471E-BD90-4DEA54D18E75}" destId="{3C0C9C72-03F4-4675-8BE9-F8CF27C3D407}" srcOrd="1" destOrd="0" presId="urn:microsoft.com/office/officeart/2008/layout/HalfCircleOrganizationChart"/>
    <dgm:cxn modelId="{EAAC1932-507D-4169-BFF6-26320E180804}" type="presParOf" srcId="{D6B33A73-BB50-471E-BD90-4DEA54D18E75}" destId="{7F4618E3-47C7-429D-86AD-ACC7D5756306}" srcOrd="2" destOrd="0" presId="urn:microsoft.com/office/officeart/2008/layout/HalfCircleOrganizationChart"/>
    <dgm:cxn modelId="{FAAD0373-4508-41B6-86D2-A6E670C70286}" type="presParOf" srcId="{763A7ADD-1E94-43D8-B4AB-47F44848EE25}" destId="{4D2EB142-4937-4EC4-BF7B-9B6E12A0D8B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1377B2-D986-48C5-AE62-3C99E6240606}">
      <dsp:nvSpPr>
        <dsp:cNvPr id="0" name=""/>
        <dsp:cNvSpPr/>
      </dsp:nvSpPr>
      <dsp:spPr>
        <a:xfrm>
          <a:off x="1872579" y="2371062"/>
          <a:ext cx="900066" cy="19762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2"/>
              </a:lnTo>
              <a:lnTo>
                <a:pt x="900066" y="19762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36B21-F122-4342-A232-984406E1D097}">
      <dsp:nvSpPr>
        <dsp:cNvPr id="0" name=""/>
        <dsp:cNvSpPr/>
      </dsp:nvSpPr>
      <dsp:spPr>
        <a:xfrm>
          <a:off x="1872579" y="2371062"/>
          <a:ext cx="900066" cy="5869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6999"/>
              </a:lnTo>
              <a:lnTo>
                <a:pt x="900066" y="58699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22088-5B8C-4497-8186-43CA03A49D2C}">
      <dsp:nvSpPr>
        <dsp:cNvPr id="0" name=""/>
        <dsp:cNvSpPr/>
      </dsp:nvSpPr>
      <dsp:spPr>
        <a:xfrm>
          <a:off x="2244346" y="981830"/>
          <a:ext cx="2083848" cy="586999"/>
        </a:xfrm>
        <a:custGeom>
          <a:avLst/>
          <a:gdLst/>
          <a:ahLst/>
          <a:cxnLst/>
          <a:rect l="0" t="0" r="0" b="0"/>
          <a:pathLst>
            <a:path>
              <a:moveTo>
                <a:pt x="2083848" y="0"/>
              </a:moveTo>
              <a:lnTo>
                <a:pt x="2083848" y="586999"/>
              </a:lnTo>
              <a:lnTo>
                <a:pt x="0" y="58699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74ADF-4A48-4A5F-92A2-812EBA040215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C7EDE-43EA-4EC6-96B0-C76D8D427A7A}">
      <dsp:nvSpPr>
        <dsp:cNvPr id="0" name=""/>
        <dsp:cNvSpPr/>
      </dsp:nvSpPr>
      <dsp:spPr>
        <a:xfrm>
          <a:off x="3839028" y="3497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7F471B-5409-4B2C-A22E-73B0BA23C1F8}">
      <dsp:nvSpPr>
        <dsp:cNvPr id="0" name=""/>
        <dsp:cNvSpPr/>
      </dsp:nvSpPr>
      <dsp:spPr>
        <a:xfrm>
          <a:off x="3349862" y="179597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CEO</a:t>
          </a:r>
        </a:p>
      </dsp:txBody>
      <dsp:txXfrm>
        <a:off x="3349862" y="179597"/>
        <a:ext cx="1956665" cy="626132"/>
      </dsp:txXfrm>
    </dsp:sp>
    <dsp:sp modelId="{896F29F9-C6C5-4C0A-9AD1-F69E17572B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458D7A-14E7-4C01-8FF5-848A578C0D46}">
      <dsp:nvSpPr>
        <dsp:cNvPr id="0" name=""/>
        <dsp:cNvSpPr/>
      </dsp:nvSpPr>
      <dsp:spPr>
        <a:xfrm>
          <a:off x="1383413" y="1392729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8F490A-DCA4-4CBE-90E4-1DE20A8E9EF4}">
      <dsp:nvSpPr>
        <dsp:cNvPr id="0" name=""/>
        <dsp:cNvSpPr/>
      </dsp:nvSpPr>
      <dsp:spPr>
        <a:xfrm>
          <a:off x="894247" y="1568829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Ingeniero Web</a:t>
          </a:r>
        </a:p>
      </dsp:txBody>
      <dsp:txXfrm>
        <a:off x="894247" y="1568829"/>
        <a:ext cx="1956665" cy="626132"/>
      </dsp:txXfrm>
    </dsp:sp>
    <dsp:sp modelId="{45CA7DEC-3164-48C8-9692-57A9CF710F34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9C480-ABC7-463B-84C5-9DAEB22B6B6D}">
      <dsp:nvSpPr>
        <dsp:cNvPr id="0" name=""/>
        <dsp:cNvSpPr/>
      </dsp:nvSpPr>
      <dsp:spPr>
        <a:xfrm>
          <a:off x="2655246" y="2781962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A9850D-9BA7-4640-BF0F-211577D13093}">
      <dsp:nvSpPr>
        <dsp:cNvPr id="0" name=""/>
        <dsp:cNvSpPr/>
      </dsp:nvSpPr>
      <dsp:spPr>
        <a:xfrm>
          <a:off x="2166079" y="2958062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	Editores Web</a:t>
          </a:r>
        </a:p>
      </dsp:txBody>
      <dsp:txXfrm>
        <a:off x="2166079" y="2958062"/>
        <a:ext cx="1956665" cy="626132"/>
      </dsp:txXfrm>
    </dsp:sp>
    <dsp:sp modelId="{E3056D43-1624-41EA-9BE0-B7F4DC0D88DE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D3F933-9684-4E7A-A72B-12ABF0B839D4}">
      <dsp:nvSpPr>
        <dsp:cNvPr id="0" name=""/>
        <dsp:cNvSpPr/>
      </dsp:nvSpPr>
      <dsp:spPr>
        <a:xfrm>
          <a:off x="2655246" y="4171194"/>
          <a:ext cx="978332" cy="978332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DACD33-3274-46B8-AF8D-93866DD7FA37}">
      <dsp:nvSpPr>
        <dsp:cNvPr id="0" name=""/>
        <dsp:cNvSpPr/>
      </dsp:nvSpPr>
      <dsp:spPr>
        <a:xfrm>
          <a:off x="2166079" y="4347294"/>
          <a:ext cx="1956665" cy="62613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NI" sz="2100" kern="1200"/>
            <a:t>Desarrolladores</a:t>
          </a:r>
        </a:p>
      </dsp:txBody>
      <dsp:txXfrm>
        <a:off x="2166079" y="4347294"/>
        <a:ext cx="1956665" cy="626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312805EB1452FA82E988F1E418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FED581-45DE-4245-81E5-DA091EE0EFEE}"/>
      </w:docPartPr>
      <w:docPartBody>
        <w:p w:rsidR="00A64D9C" w:rsidRDefault="00A926EB" w:rsidP="00A926EB">
          <w:pPr>
            <w:pStyle w:val="EFD312805EB1452FA82E988F1E418CA9"/>
          </w:pPr>
          <w:r>
            <w:rPr>
              <w:rFonts w:asciiTheme="majorHAnsi" w:eastAsiaTheme="majorEastAsia" w:hAnsiTheme="majorHAnsi" w:cstheme="majorBidi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6EB"/>
    <w:rsid w:val="000642C7"/>
    <w:rsid w:val="00130374"/>
    <w:rsid w:val="002503A6"/>
    <w:rsid w:val="003601A7"/>
    <w:rsid w:val="0038379B"/>
    <w:rsid w:val="004C742E"/>
    <w:rsid w:val="006833D3"/>
    <w:rsid w:val="006E1E13"/>
    <w:rsid w:val="008746E3"/>
    <w:rsid w:val="008E19B0"/>
    <w:rsid w:val="009D47D5"/>
    <w:rsid w:val="00A64D9C"/>
    <w:rsid w:val="00A831DD"/>
    <w:rsid w:val="00A926EB"/>
    <w:rsid w:val="00B77D93"/>
    <w:rsid w:val="00BF7027"/>
    <w:rsid w:val="00C67C1E"/>
    <w:rsid w:val="00CA5528"/>
    <w:rsid w:val="00EE1475"/>
    <w:rsid w:val="00F8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8FE2B7FC2E40C98702D4330D7B5D2E">
    <w:name w:val="F48FE2B7FC2E40C98702D4330D7B5D2E"/>
    <w:rsid w:val="00A926EB"/>
  </w:style>
  <w:style w:type="paragraph" w:customStyle="1" w:styleId="FB14FD8F459B4E99B2E25C6CCB093583">
    <w:name w:val="FB14FD8F459B4E99B2E25C6CCB093583"/>
    <w:rsid w:val="00A926EB"/>
  </w:style>
  <w:style w:type="paragraph" w:customStyle="1" w:styleId="6F85ECDA29034C3696C2AA2ED74A254E">
    <w:name w:val="6F85ECDA29034C3696C2AA2ED74A254E"/>
    <w:rsid w:val="00A926EB"/>
  </w:style>
  <w:style w:type="paragraph" w:customStyle="1" w:styleId="77BDA768F26E4AAB8E1AA0D552FFF383">
    <w:name w:val="77BDA768F26E4AAB8E1AA0D552FFF383"/>
    <w:rsid w:val="00A926EB"/>
  </w:style>
  <w:style w:type="paragraph" w:customStyle="1" w:styleId="AFF8ADA33DBC4C9ABCA85911C735CD97">
    <w:name w:val="AFF8ADA33DBC4C9ABCA85911C735CD97"/>
    <w:rsid w:val="00A926EB"/>
  </w:style>
  <w:style w:type="paragraph" w:customStyle="1" w:styleId="EFD312805EB1452FA82E988F1E418CA9">
    <w:name w:val="EFD312805EB1452FA82E988F1E418CA9"/>
    <w:rsid w:val="00A926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2015-05-18T00:00:00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7EAFC6-962E-425E-BFF3-6FB653DE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</Template>
  <TotalTime>242</TotalTime>
  <Pages>19</Pages>
  <Words>2504</Words>
  <Characters>13776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Web de Soluciones Odontológicas</vt:lpstr>
    </vt:vector>
  </TitlesOfParts>
  <Company/>
  <LinksUpToDate>false</LinksUpToDate>
  <CharactersWithSpaces>16248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Web de Soluciones Odontológicas</dc:title>
  <dc:creator>Jimmy</dc:creator>
  <cp:lastModifiedBy>axel</cp:lastModifiedBy>
  <cp:revision>29</cp:revision>
  <cp:lastPrinted>2015-05-17T23:21:00Z</cp:lastPrinted>
  <dcterms:created xsi:type="dcterms:W3CDTF">2015-05-19T03:56:00Z</dcterms:created>
  <dcterms:modified xsi:type="dcterms:W3CDTF">2015-05-22T05:24:00Z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